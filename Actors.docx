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FA96" w14:textId="787763BB" w:rsidR="0001085E" w:rsidRDefault="0001085E" w:rsidP="0001085E">
      <w:pPr>
        <w:spacing w:before="100" w:beforeAutospacing="1" w:after="100" w:afterAutospacing="1" w:line="240" w:lineRule="auto"/>
        <w:jc w:val="center"/>
        <w:outlineLvl w:val="1"/>
        <w:rPr>
          <w:rFonts w:ascii="Trebuchet MS" w:eastAsia="Times New Roman" w:hAnsi="Trebuchet MS" w:cs="Times New Roman"/>
          <w:b/>
          <w:bCs/>
          <w:color w:val="2E74B5" w:themeColor="accent1" w:themeShade="BF"/>
          <w:sz w:val="36"/>
          <w:szCs w:val="36"/>
          <w:u w:val="single"/>
        </w:rPr>
      </w:pPr>
      <w:r w:rsidRPr="0001085E">
        <w:rPr>
          <w:rFonts w:ascii="Trebuchet MS" w:eastAsia="Times New Roman" w:hAnsi="Trebuchet MS" w:cs="Times New Roman"/>
          <w:b/>
          <w:bCs/>
          <w:color w:val="2E74B5" w:themeColor="accent1" w:themeShade="BF"/>
          <w:sz w:val="36"/>
          <w:szCs w:val="36"/>
          <w:u w:val="single"/>
        </w:rPr>
        <w:t>HOTEL RESERVATION SYSTEM</w:t>
      </w:r>
    </w:p>
    <w:p w14:paraId="173A0096" w14:textId="77777777" w:rsidR="0028787F" w:rsidRPr="0001085E" w:rsidRDefault="0028787F" w:rsidP="005C7652">
      <w:pPr>
        <w:spacing w:before="100" w:beforeAutospacing="1" w:after="100" w:afterAutospacing="1" w:line="240" w:lineRule="auto"/>
        <w:outlineLvl w:val="1"/>
        <w:rPr>
          <w:rFonts w:ascii="Trebuchet MS" w:eastAsia="Times New Roman" w:hAnsi="Trebuchet MS" w:cs="Times New Roman"/>
          <w:b/>
          <w:bCs/>
          <w:color w:val="2E74B5" w:themeColor="accent1" w:themeShade="BF"/>
          <w:sz w:val="36"/>
          <w:szCs w:val="36"/>
          <w:u w:val="single"/>
        </w:rPr>
      </w:pPr>
    </w:p>
    <w:p w14:paraId="7823C32A" w14:textId="371BBF2D" w:rsidR="0075287A" w:rsidRPr="0075287A" w:rsidRDefault="0075287A" w:rsidP="00241F03">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D80BB1">
        <w:rPr>
          <w:rFonts w:ascii="Trebuchet MS" w:eastAsia="Times New Roman" w:hAnsi="Trebuchet MS" w:cs="Times New Roman"/>
          <w:b/>
          <w:bCs/>
          <w:color w:val="000000"/>
          <w:sz w:val="36"/>
          <w:szCs w:val="36"/>
          <w:highlight w:val="yellow"/>
        </w:rPr>
        <w:t>System</w:t>
      </w:r>
    </w:p>
    <w:p w14:paraId="0F0323E3" w14:textId="54DB5C49" w:rsidR="0075287A" w:rsidRPr="0089703B" w:rsidRDefault="003A4D8F" w:rsidP="0075287A">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89703B">
        <w:rPr>
          <w:rFonts w:ascii="Trebuchet MS" w:eastAsia="Times New Roman" w:hAnsi="Trebuchet MS" w:cs="Times New Roman"/>
          <w:b/>
          <w:bCs/>
          <w:color w:val="000000"/>
          <w:sz w:val="27"/>
          <w:szCs w:val="27"/>
          <w:u w:val="single"/>
        </w:rPr>
        <w:t>Hotel Reservation System [HRS</w:t>
      </w:r>
      <w:r w:rsidR="004C2C8F" w:rsidRPr="0089703B">
        <w:rPr>
          <w:rFonts w:ascii="Trebuchet MS" w:eastAsia="Times New Roman" w:hAnsi="Trebuchet MS" w:cs="Times New Roman"/>
          <w:b/>
          <w:bCs/>
          <w:color w:val="000000"/>
          <w:sz w:val="27"/>
          <w:szCs w:val="27"/>
          <w:u w:val="single"/>
        </w:rPr>
        <w:t>]</w:t>
      </w:r>
    </w:p>
    <w:tbl>
      <w:tblPr>
        <w:tblW w:w="9982" w:type="dxa"/>
        <w:tblCellSpacing w:w="12"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82"/>
      </w:tblGrid>
      <w:tr w:rsidR="0075287A" w:rsidRPr="0075287A" w14:paraId="23055530" w14:textId="77777777" w:rsidTr="00F14758">
        <w:trPr>
          <w:tblCellSpacing w:w="12" w:type="dxa"/>
        </w:trPr>
        <w:tc>
          <w:tcPr>
            <w:tcW w:w="9934"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684783C" w14:textId="77777777" w:rsidR="0075287A" w:rsidRPr="0075287A" w:rsidRDefault="0075287A" w:rsidP="0075287A">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Name: </w:t>
            </w:r>
            <w:r>
              <w:rPr>
                <w:rFonts w:ascii="Times New Roman" w:eastAsia="Times New Roman" w:hAnsi="Times New Roman" w:cs="Times New Roman"/>
                <w:sz w:val="24"/>
                <w:szCs w:val="24"/>
              </w:rPr>
              <w:t>Hotel Reservation System</w:t>
            </w:r>
          </w:p>
        </w:tc>
      </w:tr>
      <w:tr w:rsidR="0075287A" w:rsidRPr="0075287A" w14:paraId="43098773" w14:textId="77777777" w:rsidTr="00F14758">
        <w:trPr>
          <w:tblCellSpacing w:w="12" w:type="dxa"/>
        </w:trPr>
        <w:tc>
          <w:tcPr>
            <w:tcW w:w="9934"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EA1DF8B" w14:textId="4A963B21" w:rsidR="0075287A" w:rsidRPr="0075287A" w:rsidRDefault="0075287A" w:rsidP="0075287A">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Authors: </w:t>
            </w:r>
            <w:r w:rsidR="00924B7F">
              <w:rPr>
                <w:rFonts w:ascii="Times New Roman" w:eastAsia="Times New Roman" w:hAnsi="Times New Roman" w:cs="Times New Roman"/>
                <w:sz w:val="24"/>
                <w:szCs w:val="24"/>
              </w:rPr>
              <w:t>Dharshini, Dipanjan, Mahesh and Sanhita</w:t>
            </w:r>
          </w:p>
        </w:tc>
      </w:tr>
      <w:tr w:rsidR="0075287A" w:rsidRPr="0075287A" w14:paraId="51C60E84" w14:textId="77777777" w:rsidTr="00F14758">
        <w:trPr>
          <w:tblCellSpacing w:w="12" w:type="dxa"/>
        </w:trPr>
        <w:tc>
          <w:tcPr>
            <w:tcW w:w="9934"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F9E2A35" w14:textId="4B4D9500" w:rsidR="0075287A" w:rsidRPr="003A3816" w:rsidRDefault="0075287A" w:rsidP="003A3816">
            <w:pPr>
              <w:spacing w:after="0" w:line="240" w:lineRule="auto"/>
              <w:jc w:val="both"/>
              <w:rPr>
                <w:rFonts w:ascii="Times New Roman" w:eastAsia="Times New Roman" w:hAnsi="Times New Roman" w:cs="Times New Roman"/>
                <w:bCs/>
                <w:sz w:val="24"/>
                <w:szCs w:val="24"/>
              </w:rPr>
            </w:pPr>
            <w:r w:rsidRPr="003A3816">
              <w:rPr>
                <w:rFonts w:ascii="Times New Roman" w:eastAsia="Times New Roman" w:hAnsi="Times New Roman" w:cs="Times New Roman"/>
                <w:b/>
                <w:bCs/>
                <w:sz w:val="24"/>
                <w:szCs w:val="24"/>
              </w:rPr>
              <w:t>Description:</w:t>
            </w:r>
            <w:r w:rsidRPr="003A3816">
              <w:rPr>
                <w:rFonts w:ascii="Times New Roman" w:eastAsia="Times New Roman" w:hAnsi="Times New Roman" w:cs="Times New Roman"/>
                <w:bCs/>
                <w:sz w:val="24"/>
                <w:szCs w:val="24"/>
              </w:rPr>
              <w:t> </w:t>
            </w:r>
            <w:r w:rsidR="00CE76B4" w:rsidRPr="003A3816">
              <w:rPr>
                <w:rFonts w:ascii="Times New Roman" w:eastAsia="Times New Roman" w:hAnsi="Times New Roman" w:cs="Times New Roman"/>
                <w:bCs/>
                <w:sz w:val="24"/>
                <w:szCs w:val="24"/>
              </w:rPr>
              <w:t xml:space="preserve">The Hotel Reservation system has </w:t>
            </w:r>
            <w:r w:rsidR="00DE4F62" w:rsidRPr="003A3816">
              <w:rPr>
                <w:rFonts w:ascii="Times New Roman" w:eastAsia="Times New Roman" w:hAnsi="Times New Roman" w:cs="Times New Roman"/>
                <w:bCs/>
                <w:sz w:val="24"/>
                <w:szCs w:val="24"/>
              </w:rPr>
              <w:t>HRS</w:t>
            </w:r>
            <w:r w:rsidR="00CE76B4" w:rsidRPr="003A3816">
              <w:rPr>
                <w:rFonts w:ascii="Times New Roman" w:eastAsia="Times New Roman" w:hAnsi="Times New Roman" w:cs="Times New Roman"/>
                <w:bCs/>
                <w:sz w:val="24"/>
                <w:szCs w:val="24"/>
              </w:rPr>
              <w:t xml:space="preserve"> as a participant in most of the use cases. All the communica</w:t>
            </w:r>
            <w:r w:rsidR="001508A3" w:rsidRPr="003A3816">
              <w:rPr>
                <w:rFonts w:ascii="Times New Roman" w:eastAsia="Times New Roman" w:hAnsi="Times New Roman" w:cs="Times New Roman"/>
                <w:bCs/>
                <w:sz w:val="24"/>
                <w:szCs w:val="24"/>
              </w:rPr>
              <w:t>tion between any user and the HRS is assumed to occur on and authenticated and secure channel. Activities such as login and registration are therefore not included in the use cases. The activities of the HRS are usually mentioned as authentication, adding a room, deleting a room or updation of an existing set of available rooms.</w:t>
            </w:r>
          </w:p>
        </w:tc>
      </w:tr>
      <w:tr w:rsidR="0075287A" w:rsidRPr="0075287A" w14:paraId="2E2168A4" w14:textId="77777777" w:rsidTr="00F14758">
        <w:trPr>
          <w:tblCellSpacing w:w="12" w:type="dxa"/>
        </w:trPr>
        <w:tc>
          <w:tcPr>
            <w:tcW w:w="9934"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627C0EF" w14:textId="1FFE0CC8" w:rsidR="0075287A" w:rsidRPr="0075287A" w:rsidRDefault="0075287A" w:rsidP="0075287A">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Organizations: </w:t>
            </w:r>
            <w:r w:rsidRPr="0075287A">
              <w:rPr>
                <w:rFonts w:ascii="Times New Roman" w:eastAsia="Times New Roman" w:hAnsi="Times New Roman" w:cs="Times New Roman"/>
                <w:sz w:val="24"/>
                <w:szCs w:val="24"/>
              </w:rPr>
              <w:t>Northeaste</w:t>
            </w:r>
            <w:r w:rsidR="00A44380">
              <w:rPr>
                <w:rFonts w:ascii="Times New Roman" w:eastAsia="Times New Roman" w:hAnsi="Times New Roman" w:cs="Times New Roman"/>
                <w:sz w:val="24"/>
                <w:szCs w:val="24"/>
              </w:rPr>
              <w:t>rn University</w:t>
            </w:r>
          </w:p>
        </w:tc>
      </w:tr>
      <w:tr w:rsidR="0075287A" w:rsidRPr="0075287A" w14:paraId="7F39A34D" w14:textId="77777777" w:rsidTr="00F14758">
        <w:trPr>
          <w:tblCellSpacing w:w="12" w:type="dxa"/>
        </w:trPr>
        <w:tc>
          <w:tcPr>
            <w:tcW w:w="9934"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2B830EC" w14:textId="65D8D0E8" w:rsidR="0075287A" w:rsidRPr="0075287A" w:rsidRDefault="0075287A" w:rsidP="0075287A">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Creation Date: </w:t>
            </w:r>
            <w:r w:rsidR="004A215D">
              <w:rPr>
                <w:rFonts w:ascii="Times New Roman" w:eastAsia="Times New Roman" w:hAnsi="Times New Roman" w:cs="Times New Roman"/>
                <w:sz w:val="24"/>
                <w:szCs w:val="24"/>
              </w:rPr>
              <w:t>February 5, 2017</w:t>
            </w:r>
          </w:p>
        </w:tc>
      </w:tr>
    </w:tbl>
    <w:p w14:paraId="613AAB72" w14:textId="77777777" w:rsidR="0075287A" w:rsidRPr="0075287A" w:rsidRDefault="00B659C1" w:rsidP="0075287A">
      <w:pPr>
        <w:spacing w:after="0" w:line="240" w:lineRule="auto"/>
        <w:rPr>
          <w:rFonts w:ascii="Trebuchet MS" w:eastAsia="Times New Roman" w:hAnsi="Trebuchet MS" w:cs="Times New Roman"/>
          <w:color w:val="000000"/>
        </w:rPr>
      </w:pPr>
      <w:r>
        <w:rPr>
          <w:rFonts w:ascii="Trebuchet MS" w:eastAsia="Times New Roman" w:hAnsi="Trebuchet MS" w:cs="Times New Roman"/>
          <w:color w:val="000000"/>
        </w:rPr>
        <w:pict w14:anchorId="6F4253AF">
          <v:rect id="_x0000_i1025" style="width:0;height:1.5pt" o:hralign="center" o:hrstd="t" o:hr="t" fillcolor="#a0a0a0" stroked="f"/>
        </w:pict>
      </w:r>
    </w:p>
    <w:p w14:paraId="48C6C3F5" w14:textId="77777777" w:rsidR="00604287" w:rsidRPr="0075287A" w:rsidRDefault="00604287" w:rsidP="00702CBA">
      <w:pPr>
        <w:spacing w:before="100" w:beforeAutospacing="1" w:after="100" w:afterAutospacing="1" w:line="240" w:lineRule="auto"/>
        <w:ind w:left="-990" w:firstLine="990"/>
        <w:outlineLvl w:val="1"/>
        <w:rPr>
          <w:rFonts w:ascii="Trebuchet MS" w:eastAsia="Times New Roman" w:hAnsi="Trebuchet MS" w:cs="Times New Roman"/>
          <w:b/>
          <w:bCs/>
          <w:color w:val="000000"/>
          <w:sz w:val="36"/>
          <w:szCs w:val="36"/>
        </w:rPr>
      </w:pPr>
      <w:r w:rsidRPr="00702CBA">
        <w:rPr>
          <w:rFonts w:ascii="Trebuchet MS" w:eastAsia="Times New Roman" w:hAnsi="Trebuchet MS" w:cs="Times New Roman"/>
          <w:b/>
          <w:bCs/>
          <w:color w:val="000000"/>
          <w:sz w:val="36"/>
          <w:szCs w:val="36"/>
          <w:highlight w:val="yellow"/>
        </w:rPr>
        <w:t>System Actors</w:t>
      </w:r>
    </w:p>
    <w:p w14:paraId="0C58782E" w14:textId="6D2D0A66" w:rsidR="00604287" w:rsidRPr="00702CBA" w:rsidRDefault="00005EB5"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bookmarkStart w:id="0" w:name="Accreditor"/>
      <w:bookmarkEnd w:id="0"/>
      <w:ins w:id="1" w:author="Sen, LopamudraX" w:date="2017-04-01T00:25:00Z">
        <w:r>
          <w:rPr>
            <w:rFonts w:ascii="Trebuchet MS" w:eastAsia="Times New Roman" w:hAnsi="Trebuchet MS" w:cs="Times New Roman"/>
            <w:b/>
            <w:bCs/>
            <w:color w:val="000000"/>
            <w:sz w:val="27"/>
            <w:szCs w:val="27"/>
            <w:u w:val="single"/>
          </w:rPr>
          <w:t>HRS</w:t>
        </w:r>
      </w:ins>
      <w:del w:id="2" w:author="Sen, LopamudraX" w:date="2017-04-01T00:25:00Z">
        <w:r w:rsidR="00604287" w:rsidRPr="00702CBA" w:rsidDel="00005EB5">
          <w:rPr>
            <w:rFonts w:ascii="Trebuchet MS" w:eastAsia="Times New Roman" w:hAnsi="Trebuchet MS" w:cs="Times New Roman"/>
            <w:b/>
            <w:bCs/>
            <w:color w:val="000000"/>
            <w:sz w:val="27"/>
            <w:szCs w:val="27"/>
            <w:u w:val="single"/>
          </w:rPr>
          <w:delText>System</w:delText>
        </w:r>
      </w:del>
      <w:r w:rsidR="00604287" w:rsidRPr="00702CBA">
        <w:rPr>
          <w:rFonts w:ascii="Trebuchet MS" w:eastAsia="Times New Roman" w:hAnsi="Trebuchet MS" w:cs="Times New Roman"/>
          <w:b/>
          <w:bCs/>
          <w:color w:val="000000"/>
          <w:sz w:val="27"/>
          <w:szCs w:val="27"/>
          <w:u w:val="single"/>
        </w:rPr>
        <w:t xml:space="preserve"> Admin[sys]</w:t>
      </w:r>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6606B9A1"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9073EF3"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sidRPr="0075287A">
              <w:rPr>
                <w:rFonts w:ascii="Times New Roman" w:eastAsia="Times New Roman" w:hAnsi="Times New Roman" w:cs="Times New Roman"/>
                <w:sz w:val="24"/>
                <w:szCs w:val="24"/>
              </w:rPr>
              <w:t xml:space="preserve">The singular authority that </w:t>
            </w:r>
            <w:r>
              <w:rPr>
                <w:rFonts w:ascii="Times New Roman" w:eastAsia="Times New Roman" w:hAnsi="Times New Roman" w:cs="Times New Roman"/>
                <w:sz w:val="24"/>
                <w:szCs w:val="24"/>
              </w:rPr>
              <w:t xml:space="preserve">supervises </w:t>
            </w:r>
            <w:r w:rsidRPr="0075287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overall functionality of the Hotel Reservation system</w:t>
            </w:r>
          </w:p>
        </w:tc>
      </w:tr>
    </w:tbl>
    <w:p w14:paraId="2B0C4F06" w14:textId="77777777" w:rsidR="00604287" w:rsidRPr="00702CBA"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702CBA">
        <w:rPr>
          <w:rFonts w:ascii="Trebuchet MS" w:eastAsia="Times New Roman" w:hAnsi="Trebuchet MS" w:cs="Times New Roman"/>
          <w:b/>
          <w:bCs/>
          <w:color w:val="000000"/>
          <w:sz w:val="27"/>
          <w:szCs w:val="27"/>
          <w:u w:val="single"/>
        </w:rPr>
        <w:t>Chef[chef]</w:t>
      </w:r>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4B5BB194"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240647C"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sidRPr="0075287A">
              <w:rPr>
                <w:rFonts w:ascii="Times New Roman" w:eastAsia="Times New Roman" w:hAnsi="Times New Roman" w:cs="Times New Roman"/>
                <w:sz w:val="24"/>
                <w:szCs w:val="24"/>
              </w:rPr>
              <w:t xml:space="preserve">The singular authority that manages the </w:t>
            </w:r>
            <w:r>
              <w:rPr>
                <w:rFonts w:ascii="Times New Roman" w:eastAsia="Times New Roman" w:hAnsi="Times New Roman" w:cs="Times New Roman"/>
                <w:sz w:val="24"/>
                <w:szCs w:val="24"/>
              </w:rPr>
              <w:t>overall functionality of the hotel kitchen</w:t>
            </w:r>
          </w:p>
        </w:tc>
      </w:tr>
    </w:tbl>
    <w:p w14:paraId="17B84E04" w14:textId="77777777" w:rsidR="00604287" w:rsidRPr="00702CBA"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702CBA">
        <w:rPr>
          <w:rFonts w:ascii="Trebuchet MS" w:eastAsia="Times New Roman" w:hAnsi="Trebuchet MS" w:cs="Times New Roman"/>
          <w:b/>
          <w:bCs/>
          <w:color w:val="000000"/>
          <w:sz w:val="27"/>
          <w:szCs w:val="27"/>
          <w:u w:val="single"/>
        </w:rPr>
        <w:t>Receptionist[recp]</w:t>
      </w:r>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4A760332"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4959B5D"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sidRPr="0075287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entity</w:t>
            </w:r>
            <w:r w:rsidRPr="0075287A">
              <w:rPr>
                <w:rFonts w:ascii="Times New Roman" w:eastAsia="Times New Roman" w:hAnsi="Times New Roman" w:cs="Times New Roman"/>
                <w:sz w:val="24"/>
                <w:szCs w:val="24"/>
              </w:rPr>
              <w:t xml:space="preserve"> that manages the </w:t>
            </w:r>
            <w:r>
              <w:rPr>
                <w:rFonts w:ascii="Times New Roman" w:eastAsia="Times New Roman" w:hAnsi="Times New Roman" w:cs="Times New Roman"/>
                <w:sz w:val="24"/>
                <w:szCs w:val="24"/>
              </w:rPr>
              <w:t>hotel front-desk activities</w:t>
            </w:r>
          </w:p>
        </w:tc>
      </w:tr>
    </w:tbl>
    <w:p w14:paraId="2C6568C9" w14:textId="77777777" w:rsidR="00604287" w:rsidRPr="00702CBA"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702CBA">
        <w:rPr>
          <w:rFonts w:ascii="Trebuchet MS" w:eastAsia="Times New Roman" w:hAnsi="Trebuchet MS" w:cs="Times New Roman"/>
          <w:b/>
          <w:bCs/>
          <w:color w:val="000000"/>
          <w:sz w:val="27"/>
          <w:szCs w:val="27"/>
          <w:u w:val="single"/>
        </w:rPr>
        <w:t>Housekeeping[hk]</w:t>
      </w:r>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2A571CBC"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971B5C5"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sidRPr="0075287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entity</w:t>
            </w:r>
            <w:r w:rsidRPr="0075287A">
              <w:rPr>
                <w:rFonts w:ascii="Times New Roman" w:eastAsia="Times New Roman" w:hAnsi="Times New Roman" w:cs="Times New Roman"/>
                <w:sz w:val="24"/>
                <w:szCs w:val="24"/>
              </w:rPr>
              <w:t xml:space="preserve"> that manages the </w:t>
            </w:r>
            <w:r>
              <w:rPr>
                <w:rFonts w:ascii="Times New Roman" w:eastAsia="Times New Roman" w:hAnsi="Times New Roman" w:cs="Times New Roman"/>
                <w:sz w:val="24"/>
                <w:szCs w:val="24"/>
              </w:rPr>
              <w:t>cleaning services of the hotel</w:t>
            </w:r>
          </w:p>
        </w:tc>
      </w:tr>
    </w:tbl>
    <w:p w14:paraId="6AF62DCA" w14:textId="77777777" w:rsidR="00604287"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rPr>
      </w:pPr>
    </w:p>
    <w:p w14:paraId="014781E4" w14:textId="77777777" w:rsidR="00604287" w:rsidRPr="00702CBA"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1B1DC6">
        <w:rPr>
          <w:rFonts w:ascii="Times New Roman" w:eastAsia="Times New Roman" w:hAnsi="Times New Roman" w:cs="Times New Roman"/>
          <w:color w:val="C23B01"/>
          <w:sz w:val="24"/>
          <w:szCs w:val="24"/>
          <w:u w:val="single"/>
        </w:rPr>
        <w:br w:type="column"/>
      </w:r>
      <w:r w:rsidRPr="00702CBA">
        <w:rPr>
          <w:rFonts w:ascii="Trebuchet MS" w:eastAsia="Times New Roman" w:hAnsi="Trebuchet MS" w:cs="Times New Roman"/>
          <w:b/>
          <w:bCs/>
          <w:color w:val="000000"/>
          <w:sz w:val="27"/>
          <w:szCs w:val="27"/>
          <w:u w:val="single"/>
        </w:rPr>
        <w:lastRenderedPageBreak/>
        <w:t>Customer[user]</w:t>
      </w:r>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7BB66285"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F4EC3B2" w14:textId="77777777" w:rsidR="00604287" w:rsidRPr="0075287A" w:rsidRDefault="00604287" w:rsidP="000347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sidRPr="0075287A">
              <w:rPr>
                <w:rFonts w:ascii="Times New Roman" w:eastAsia="Times New Roman" w:hAnsi="Times New Roman" w:cs="Times New Roman"/>
                <w:b/>
                <w:bCs/>
                <w:sz w:val="24"/>
                <w:szCs w:val="24"/>
              </w:rPr>
              <w:t>escription: </w:t>
            </w:r>
            <w:r w:rsidRPr="0075287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entity that books and uses the hotel services</w:t>
            </w:r>
          </w:p>
        </w:tc>
      </w:tr>
    </w:tbl>
    <w:p w14:paraId="1EEE9260" w14:textId="126EC0E9" w:rsidR="00604287" w:rsidRPr="00702CBA" w:rsidDel="003153B7" w:rsidRDefault="00604287" w:rsidP="00604287">
      <w:pPr>
        <w:spacing w:before="100" w:beforeAutospacing="1" w:after="100" w:afterAutospacing="1" w:line="240" w:lineRule="auto"/>
        <w:outlineLvl w:val="2"/>
        <w:rPr>
          <w:del w:id="3" w:author="Sen, LopamudraX" w:date="2017-04-01T00:22:00Z"/>
          <w:rFonts w:ascii="Trebuchet MS" w:eastAsia="Times New Roman" w:hAnsi="Trebuchet MS" w:cs="Times New Roman"/>
          <w:b/>
          <w:bCs/>
          <w:sz w:val="27"/>
          <w:szCs w:val="27"/>
          <w:u w:val="single"/>
        </w:rPr>
      </w:pPr>
      <w:del w:id="4" w:author="Sen, LopamudraX" w:date="2017-04-01T00:22:00Z">
        <w:r w:rsidRPr="00702CBA" w:rsidDel="003153B7">
          <w:rPr>
            <w:rFonts w:ascii="Trebuchet MS" w:eastAsia="Times New Roman" w:hAnsi="Trebuchet MS" w:cs="Times New Roman"/>
            <w:b/>
            <w:bCs/>
            <w:color w:val="000000"/>
            <w:sz w:val="27"/>
            <w:szCs w:val="27"/>
            <w:u w:val="single"/>
          </w:rPr>
          <w:delText>Steward</w:delText>
        </w:r>
        <w:r w:rsidRPr="00702CBA" w:rsidDel="003153B7">
          <w:rPr>
            <w:rFonts w:ascii="Trebuchet MS" w:eastAsia="Times New Roman" w:hAnsi="Trebuchet MS" w:cs="Times New Roman"/>
            <w:b/>
            <w:bCs/>
            <w:sz w:val="27"/>
            <w:szCs w:val="27"/>
            <w:u w:val="single"/>
          </w:rPr>
          <w:delText>[stwd]</w:delText>
        </w:r>
      </w:del>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rsidDel="003153B7" w14:paraId="5352A2BA" w14:textId="77738D2B" w:rsidTr="00F14758">
        <w:trPr>
          <w:tblCellSpacing w:w="12" w:type="dxa"/>
          <w:del w:id="5" w:author="Sen, LopamudraX" w:date="2017-04-01T00:22:00Z"/>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1722718" w14:textId="7A966A28" w:rsidR="00604287" w:rsidRPr="0075287A" w:rsidDel="003153B7" w:rsidRDefault="00604287" w:rsidP="0003472F">
            <w:pPr>
              <w:spacing w:after="0" w:line="240" w:lineRule="auto"/>
              <w:rPr>
                <w:del w:id="6" w:author="Sen, LopamudraX" w:date="2017-04-01T00:22:00Z"/>
                <w:rFonts w:ascii="Times New Roman" w:eastAsia="Times New Roman" w:hAnsi="Times New Roman" w:cs="Times New Roman"/>
                <w:sz w:val="24"/>
                <w:szCs w:val="24"/>
              </w:rPr>
            </w:pPr>
            <w:del w:id="7" w:author="Sen, LopamudraX" w:date="2017-04-01T00:22:00Z">
              <w:r w:rsidDel="003153B7">
                <w:rPr>
                  <w:rFonts w:ascii="Times New Roman" w:eastAsia="Times New Roman" w:hAnsi="Times New Roman" w:cs="Times New Roman"/>
                  <w:b/>
                  <w:bCs/>
                  <w:sz w:val="24"/>
                  <w:szCs w:val="24"/>
                </w:rPr>
                <w:delText>D</w:delText>
              </w:r>
              <w:r w:rsidRPr="0075287A" w:rsidDel="003153B7">
                <w:rPr>
                  <w:rFonts w:ascii="Times New Roman" w:eastAsia="Times New Roman" w:hAnsi="Times New Roman" w:cs="Times New Roman"/>
                  <w:b/>
                  <w:bCs/>
                  <w:sz w:val="24"/>
                  <w:szCs w:val="24"/>
                </w:rPr>
                <w:delText>escription: </w:delText>
              </w:r>
              <w:r w:rsidRPr="0075287A" w:rsidDel="003153B7">
                <w:rPr>
                  <w:rFonts w:ascii="Times New Roman" w:eastAsia="Times New Roman" w:hAnsi="Times New Roman" w:cs="Times New Roman"/>
                  <w:sz w:val="24"/>
                  <w:szCs w:val="24"/>
                </w:rPr>
                <w:delText xml:space="preserve">The </w:delText>
              </w:r>
              <w:r w:rsidDel="003153B7">
                <w:rPr>
                  <w:rFonts w:ascii="Times New Roman" w:eastAsia="Times New Roman" w:hAnsi="Times New Roman" w:cs="Times New Roman"/>
                  <w:sz w:val="24"/>
                  <w:szCs w:val="24"/>
                </w:rPr>
                <w:delText>entity that provides service to the customers</w:delText>
              </w:r>
            </w:del>
          </w:p>
        </w:tc>
      </w:tr>
    </w:tbl>
    <w:p w14:paraId="24399FB3" w14:textId="77777777" w:rsidR="00604287" w:rsidRDefault="00604287" w:rsidP="00604287">
      <w:pPr>
        <w:spacing w:before="100" w:beforeAutospacing="1" w:after="100" w:afterAutospacing="1" w:line="240" w:lineRule="auto"/>
        <w:outlineLvl w:val="1"/>
        <w:rPr>
          <w:rFonts w:ascii="Trebuchet MS" w:eastAsia="Times New Roman" w:hAnsi="Trebuchet MS" w:cs="Times New Roman"/>
          <w:b/>
          <w:bCs/>
          <w:color w:val="000000"/>
          <w:sz w:val="36"/>
          <w:szCs w:val="36"/>
        </w:rPr>
      </w:pPr>
    </w:p>
    <w:p w14:paraId="51B05F9B" w14:textId="77777777" w:rsidR="00604287" w:rsidRDefault="00604287" w:rsidP="00604287">
      <w:pPr>
        <w:spacing w:before="100" w:beforeAutospacing="1" w:after="100" w:afterAutospacing="1" w:line="240" w:lineRule="auto"/>
        <w:outlineLvl w:val="1"/>
        <w:rPr>
          <w:ins w:id="8" w:author="Sen, LopamudraX" w:date="2017-04-01T00:23:00Z"/>
          <w:rFonts w:ascii="Trebuchet MS" w:eastAsia="Times New Roman" w:hAnsi="Trebuchet MS" w:cs="Times New Roman"/>
          <w:b/>
          <w:bCs/>
          <w:color w:val="000000"/>
          <w:sz w:val="36"/>
          <w:szCs w:val="36"/>
        </w:rPr>
      </w:pPr>
      <w:r w:rsidRPr="00702CBA">
        <w:rPr>
          <w:rFonts w:ascii="Trebuchet MS" w:eastAsia="Times New Roman" w:hAnsi="Trebuchet MS" w:cs="Times New Roman"/>
          <w:b/>
          <w:bCs/>
          <w:color w:val="000000"/>
          <w:sz w:val="36"/>
          <w:szCs w:val="36"/>
          <w:highlight w:val="yellow"/>
        </w:rPr>
        <w:t>Use Cases</w:t>
      </w:r>
    </w:p>
    <w:p w14:paraId="436C83B6" w14:textId="0576039D" w:rsidR="00005EB5" w:rsidRPr="00702CBA" w:rsidRDefault="00005EB5" w:rsidP="00005EB5">
      <w:pPr>
        <w:spacing w:before="100" w:beforeAutospacing="1" w:after="100" w:afterAutospacing="1" w:line="240" w:lineRule="auto"/>
        <w:outlineLvl w:val="2"/>
        <w:rPr>
          <w:ins w:id="9" w:author="Sen, LopamudraX" w:date="2017-04-01T00:23:00Z"/>
          <w:rFonts w:ascii="Trebuchet MS" w:eastAsia="Times New Roman" w:hAnsi="Trebuchet MS" w:cs="Times New Roman"/>
          <w:b/>
          <w:bCs/>
          <w:color w:val="000000"/>
          <w:sz w:val="27"/>
          <w:szCs w:val="27"/>
          <w:u w:val="single"/>
        </w:rPr>
      </w:pPr>
      <w:ins w:id="10" w:author="Sen, LopamudraX" w:date="2017-04-01T00:23:00Z">
        <w:r>
          <w:rPr>
            <w:rFonts w:ascii="Trebuchet MS" w:eastAsia="Times New Roman" w:hAnsi="Trebuchet MS" w:cs="Times New Roman"/>
            <w:b/>
            <w:bCs/>
            <w:color w:val="000000"/>
            <w:sz w:val="27"/>
            <w:szCs w:val="27"/>
            <w:u w:val="single"/>
          </w:rPr>
          <w:t>Add Customer</w:t>
        </w:r>
      </w:ins>
    </w:p>
    <w:tbl>
      <w:tblPr>
        <w:tblW w:w="9953"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Change w:id="11" w:author="Sen, LopamudraX" w:date="2017-04-01T00:28:00Z">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PrChange>
      </w:tblPr>
      <w:tblGrid>
        <w:gridCol w:w="9953"/>
        <w:tblGridChange w:id="12">
          <w:tblGrid>
            <w:gridCol w:w="9990"/>
          </w:tblGrid>
        </w:tblGridChange>
      </w:tblGrid>
      <w:tr w:rsidR="00005EB5" w:rsidRPr="0075287A" w14:paraId="77F8C196" w14:textId="77777777" w:rsidTr="000008C0">
        <w:trPr>
          <w:trHeight w:val="1022"/>
          <w:tblCellSpacing w:w="12" w:type="dxa"/>
          <w:ins w:id="13" w:author="Sen, LopamudraX" w:date="2017-04-01T00:23:00Z"/>
          <w:trPrChange w:id="14" w:author="Sen, LopamudraX" w:date="2017-04-01T00:28:00Z">
            <w:trPr>
              <w:tblCellSpacing w:w="12" w:type="dxa"/>
            </w:trPr>
          </w:trPrChange>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Change w:id="15" w:author="Sen, LopamudraX" w:date="2017-04-01T00:28:00Z">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tcPrChange>
          </w:tcPr>
          <w:p w14:paraId="3505B3E3" w14:textId="271593A0" w:rsidR="00005EB5" w:rsidRPr="008821C8" w:rsidRDefault="00005EB5" w:rsidP="00E30876">
            <w:pPr>
              <w:spacing w:after="0" w:line="240" w:lineRule="auto"/>
              <w:rPr>
                <w:ins w:id="16" w:author="Sen, LopamudraX" w:date="2017-04-01T00:23:00Z"/>
                <w:rFonts w:ascii="Times New Roman" w:eastAsia="Times New Roman" w:hAnsi="Times New Roman" w:cs="Times New Roman"/>
                <w:sz w:val="24"/>
                <w:szCs w:val="24"/>
              </w:rPr>
            </w:pPr>
            <w:ins w:id="17" w:author="Sen, LopamudraX" w:date="2017-04-01T00:23:00Z">
              <w:r w:rsidRPr="008821C8">
                <w:rPr>
                  <w:rFonts w:ascii="Times New Roman" w:eastAsia="Times New Roman" w:hAnsi="Times New Roman" w:cs="Times New Roman"/>
                  <w:b/>
                  <w:bCs/>
                  <w:sz w:val="24"/>
                  <w:szCs w:val="24"/>
                </w:rPr>
                <w:t>Description: </w:t>
              </w:r>
            </w:ins>
            <w:ins w:id="18" w:author="Sen, LopamudraX" w:date="2017-04-01T00:25:00Z">
              <w:r>
                <w:rPr>
                  <w:rFonts w:ascii="Times New Roman" w:eastAsia="Times New Roman" w:hAnsi="Times New Roman" w:cs="Times New Roman"/>
                  <w:sz w:val="24"/>
                  <w:szCs w:val="24"/>
                </w:rPr>
                <w:t>HRS</w:t>
              </w:r>
            </w:ins>
            <w:ins w:id="19" w:author="Sen, LopamudraX" w:date="2017-04-01T00:24:00Z">
              <w:r>
                <w:rPr>
                  <w:rFonts w:ascii="Times New Roman" w:eastAsia="Times New Roman" w:hAnsi="Times New Roman" w:cs="Times New Roman"/>
                  <w:sz w:val="24"/>
                  <w:szCs w:val="24"/>
                </w:rPr>
                <w:t xml:space="preserve"> admin creates a new customer record in HRS</w:t>
              </w:r>
            </w:ins>
          </w:p>
          <w:p w14:paraId="36D2CBFB" w14:textId="1FD46A19" w:rsidR="00005EB5" w:rsidRPr="008821C8" w:rsidRDefault="00005EB5" w:rsidP="00E30876">
            <w:pPr>
              <w:spacing w:after="0" w:line="240" w:lineRule="auto"/>
              <w:rPr>
                <w:ins w:id="20" w:author="Sen, LopamudraX" w:date="2017-04-01T00:23:00Z"/>
                <w:rFonts w:ascii="Times New Roman" w:hAnsi="Times New Roman" w:cs="Times New Roman"/>
                <w:sz w:val="24"/>
                <w:szCs w:val="24"/>
              </w:rPr>
            </w:pPr>
            <w:ins w:id="21" w:author="Sen, LopamudraX" w:date="2017-04-01T00:23:00Z">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ins>
            <w:ins w:id="22" w:author="Sen, LopamudraX" w:date="2017-04-01T00:25:00Z">
              <w:r>
                <w:rPr>
                  <w:rFonts w:ascii="Times New Roman" w:hAnsi="Times New Roman" w:cs="Times New Roman"/>
                  <w:sz w:val="24"/>
                  <w:szCs w:val="24"/>
                </w:rPr>
                <w:t>HRS</w:t>
              </w:r>
            </w:ins>
            <w:ins w:id="23" w:author="Sen, LopamudraX" w:date="2017-04-01T00:24:00Z">
              <w:r>
                <w:rPr>
                  <w:rFonts w:ascii="Times New Roman" w:hAnsi="Times New Roman" w:cs="Times New Roman"/>
                  <w:sz w:val="24"/>
                  <w:szCs w:val="24"/>
                </w:rPr>
                <w:t xml:space="preserve"> admin</w:t>
              </w:r>
            </w:ins>
            <w:ins w:id="24" w:author="Sen, LopamudraX" w:date="2017-04-01T00:23:00Z">
              <w:r w:rsidRPr="008821C8">
                <w:rPr>
                  <w:rFonts w:ascii="Times New Roman" w:hAnsi="Times New Roman" w:cs="Times New Roman"/>
                  <w:sz w:val="24"/>
                  <w:szCs w:val="24"/>
                </w:rPr>
                <w:t xml:space="preserve"> </w:t>
              </w:r>
            </w:ins>
            <w:ins w:id="25" w:author="Sen, LopamudraX" w:date="2017-04-01T00:25:00Z">
              <w:r>
                <w:rPr>
                  <w:rFonts w:ascii="Times New Roman" w:hAnsi="Times New Roman" w:cs="Times New Roman"/>
                  <w:sz w:val="24"/>
                  <w:szCs w:val="24"/>
                </w:rPr>
                <w:t>is creating a new customer record</w:t>
              </w:r>
            </w:ins>
          </w:p>
          <w:p w14:paraId="4FE81EB8" w14:textId="4B371F13" w:rsidR="00005EB5" w:rsidRPr="008821C8" w:rsidRDefault="00005EB5" w:rsidP="00E30876">
            <w:pPr>
              <w:spacing w:after="0" w:line="240" w:lineRule="auto"/>
              <w:rPr>
                <w:ins w:id="26" w:author="Sen, LopamudraX" w:date="2017-04-01T00:23:00Z"/>
                <w:rFonts w:ascii="Times New Roman" w:hAnsi="Times New Roman" w:cs="Times New Roman"/>
                <w:sz w:val="24"/>
                <w:szCs w:val="24"/>
              </w:rPr>
            </w:pPr>
            <w:ins w:id="27" w:author="Sen, LopamudraX" w:date="2017-04-01T00:23:00Z">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ins>
            <w:ins w:id="28" w:author="Sen, LopamudraX" w:date="2017-04-01T00:26:00Z">
              <w:r>
                <w:rPr>
                  <w:rFonts w:ascii="Times New Roman" w:hAnsi="Times New Roman" w:cs="Times New Roman"/>
                  <w:sz w:val="24"/>
                  <w:szCs w:val="24"/>
                </w:rPr>
                <w:t>HRS admin has the name, email</w:t>
              </w:r>
            </w:ins>
            <w:ins w:id="29" w:author="Sen, LopamudraX" w:date="2017-04-01T00:50:00Z">
              <w:r w:rsidR="0038215C">
                <w:rPr>
                  <w:rFonts w:ascii="Times New Roman" w:hAnsi="Times New Roman" w:cs="Times New Roman"/>
                  <w:sz w:val="24"/>
                  <w:szCs w:val="24"/>
                </w:rPr>
                <w:t>(unique)</w:t>
              </w:r>
            </w:ins>
            <w:ins w:id="30" w:author="Sen, LopamudraX" w:date="2017-04-01T00:26:00Z">
              <w:r>
                <w:rPr>
                  <w:rFonts w:ascii="Times New Roman" w:hAnsi="Times New Roman" w:cs="Times New Roman"/>
                  <w:sz w:val="24"/>
                  <w:szCs w:val="24"/>
                </w:rPr>
                <w:t xml:space="preserve"> and age (optional) information about the customer</w:t>
              </w:r>
            </w:ins>
          </w:p>
          <w:p w14:paraId="16EF5E13" w14:textId="004995C3" w:rsidR="00005EB5" w:rsidRPr="0075287A" w:rsidRDefault="00005EB5" w:rsidP="00A873C9">
            <w:pPr>
              <w:spacing w:after="0" w:line="240" w:lineRule="auto"/>
              <w:rPr>
                <w:ins w:id="31" w:author="Sen, LopamudraX" w:date="2017-04-01T00:23:00Z"/>
                <w:rFonts w:ascii="Times New Roman" w:eastAsia="Times New Roman" w:hAnsi="Times New Roman" w:cs="Times New Roman"/>
                <w:sz w:val="24"/>
                <w:szCs w:val="24"/>
              </w:rPr>
            </w:pPr>
            <w:ins w:id="32" w:author="Sen, LopamudraX" w:date="2017-04-01T00:23:00Z">
              <w:r w:rsidRPr="008821C8">
                <w:rPr>
                  <w:rFonts w:ascii="Times New Roman" w:hAnsi="Times New Roman" w:cs="Times New Roman"/>
                  <w:b/>
                  <w:sz w:val="24"/>
                  <w:szCs w:val="24"/>
                </w:rPr>
                <w:t>Post condition</w:t>
              </w:r>
              <w:r w:rsidRPr="008821C8">
                <w:rPr>
                  <w:rFonts w:ascii="Times New Roman" w:hAnsi="Times New Roman" w:cs="Times New Roman"/>
                  <w:sz w:val="24"/>
                  <w:szCs w:val="24"/>
                </w:rPr>
                <w:t xml:space="preserve">: </w:t>
              </w:r>
            </w:ins>
            <w:ins w:id="33" w:author="Sen, LopamudraX" w:date="2017-04-01T00:26:00Z">
              <w:r w:rsidR="00A873C9">
                <w:rPr>
                  <w:rFonts w:ascii="Times New Roman" w:hAnsi="Times New Roman" w:cs="Times New Roman"/>
                  <w:sz w:val="24"/>
                  <w:szCs w:val="24"/>
                </w:rPr>
                <w:t>A new customer record is created in HRS</w:t>
              </w:r>
            </w:ins>
          </w:p>
        </w:tc>
      </w:tr>
      <w:tr w:rsidR="00005EB5" w:rsidRPr="0075287A" w14:paraId="669428AF" w14:textId="77777777" w:rsidTr="000008C0">
        <w:trPr>
          <w:trHeight w:val="1279"/>
          <w:tblCellSpacing w:w="12" w:type="dxa"/>
          <w:ins w:id="34" w:author="Sen, LopamudraX" w:date="2017-04-01T00:23:00Z"/>
          <w:trPrChange w:id="35" w:author="Sen, LopamudraX" w:date="2017-04-01T00:28:00Z">
            <w:trPr>
              <w:tblCellSpacing w:w="12" w:type="dxa"/>
            </w:trPr>
          </w:trPrChange>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Change w:id="36" w:author="Sen, LopamudraX" w:date="2017-04-01T00:28:00Z">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tcPrChange>
          </w:tcPr>
          <w:p w14:paraId="1D278AA9" w14:textId="77777777" w:rsidR="00005EB5" w:rsidRPr="0075287A" w:rsidRDefault="00005EB5" w:rsidP="00E30876">
            <w:pPr>
              <w:spacing w:after="0" w:line="240" w:lineRule="auto"/>
              <w:rPr>
                <w:ins w:id="37" w:author="Sen, LopamudraX" w:date="2017-04-01T00:23:00Z"/>
                <w:rFonts w:ascii="Times New Roman" w:eastAsia="Times New Roman" w:hAnsi="Times New Roman" w:cs="Times New Roman"/>
                <w:sz w:val="24"/>
                <w:szCs w:val="24"/>
              </w:rPr>
            </w:pPr>
            <w:ins w:id="38" w:author="Sen, LopamudraX" w:date="2017-04-01T00:23:00Z">
              <w:r w:rsidRPr="0075287A">
                <w:rPr>
                  <w:rFonts w:ascii="Times New Roman" w:eastAsia="Times New Roman" w:hAnsi="Times New Roman" w:cs="Times New Roman"/>
                  <w:b/>
                  <w:bCs/>
                  <w:sz w:val="24"/>
                  <w:szCs w:val="24"/>
                </w:rPr>
                <w:t>Step-by-step Description: </w:t>
              </w:r>
            </w:ins>
          </w:p>
          <w:p w14:paraId="10FF2FEB" w14:textId="19E9D418" w:rsidR="00005EB5" w:rsidRPr="00D8696F" w:rsidRDefault="00005EB5" w:rsidP="00E30876">
            <w:pPr>
              <w:numPr>
                <w:ilvl w:val="0"/>
                <w:numId w:val="2"/>
              </w:numPr>
              <w:spacing w:before="100" w:beforeAutospacing="1" w:after="100" w:afterAutospacing="1" w:line="240" w:lineRule="auto"/>
              <w:rPr>
                <w:ins w:id="39" w:author="Sen, LopamudraX" w:date="2017-04-01T00:23:00Z"/>
                <w:rFonts w:ascii="Times New Roman" w:eastAsia="Times New Roman" w:hAnsi="Times New Roman" w:cs="Times New Roman"/>
                <w:sz w:val="24"/>
                <w:szCs w:val="24"/>
              </w:rPr>
            </w:pPr>
            <w:ins w:id="40" w:author="Sen, LopamudraX" w:date="2017-04-01T00:23:00Z">
              <w:r>
                <w:fldChar w:fldCharType="begin"/>
              </w:r>
              <w:r>
                <w:instrText xml:space="preserve"> HYPERLINK "http://www.ccs.neu.edu/home/kenb/ontologies/oor-usecase.xml" \l "User" </w:instrText>
              </w:r>
              <w:r>
                <w:fldChar w:fldCharType="separate"/>
              </w:r>
              <w:r w:rsidR="00A873C9">
                <w:rPr>
                  <w:rFonts w:ascii="Times New Roman" w:eastAsia="Times New Roman" w:hAnsi="Times New Roman" w:cs="Times New Roman"/>
                  <w:color w:val="C23B01"/>
                  <w:sz w:val="24"/>
                  <w:szCs w:val="24"/>
                  <w:u w:val="single"/>
                </w:rPr>
                <w:t>[</w:t>
              </w:r>
            </w:ins>
            <w:ins w:id="41" w:author="Sen, LopamudraX" w:date="2017-04-01T00:27:00Z">
              <w:r w:rsidR="00A873C9">
                <w:rPr>
                  <w:rFonts w:ascii="Times New Roman" w:eastAsia="Times New Roman" w:hAnsi="Times New Roman" w:cs="Times New Roman"/>
                  <w:color w:val="C23B01"/>
                  <w:sz w:val="24"/>
                  <w:szCs w:val="24"/>
                  <w:u w:val="single"/>
                </w:rPr>
                <w:t>#sys</w:t>
              </w:r>
            </w:ins>
            <w:ins w:id="42" w:author="Sen, LopamudraX" w:date="2017-04-01T00:23:00Z">
              <w:r w:rsidRPr="0075287A">
                <w:rPr>
                  <w:rFonts w:ascii="Times New Roman" w:eastAsia="Times New Roman" w:hAnsi="Times New Roman" w:cs="Times New Roman"/>
                  <w:color w:val="C23B01"/>
                  <w:sz w:val="24"/>
                  <w:szCs w:val="24"/>
                  <w:u w:val="single"/>
                </w:rPr>
                <w:t>]</w:t>
              </w:r>
              <w:r>
                <w:rPr>
                  <w:rFonts w:ascii="Times New Roman" w:eastAsia="Times New Roman" w:hAnsi="Times New Roman" w:cs="Times New Roman"/>
                  <w:color w:val="C23B01"/>
                  <w:sz w:val="24"/>
                  <w:szCs w:val="24"/>
                  <w:u w:val="single"/>
                </w:rPr>
                <w:fldChar w:fldCharType="end"/>
              </w:r>
              <w:r w:rsidRPr="0075287A">
                <w:rPr>
                  <w:rFonts w:ascii="Times New Roman" w:eastAsia="Times New Roman" w:hAnsi="Times New Roman" w:cs="Times New Roman"/>
                  <w:color w:val="800080"/>
                  <w:sz w:val="24"/>
                  <w:szCs w:val="24"/>
                </w:rPr>
                <w:t> </w:t>
              </w:r>
            </w:ins>
            <w:ins w:id="43" w:author="Sen, LopamudraX" w:date="2017-04-01T00:27:00Z">
              <w:r w:rsidR="00A873C9">
                <w:rPr>
                  <w:rFonts w:ascii="Times New Roman" w:eastAsia="Times New Roman" w:hAnsi="Times New Roman" w:cs="Times New Roman"/>
                  <w:color w:val="800080"/>
                  <w:sz w:val="24"/>
                  <w:szCs w:val="24"/>
                </w:rPr>
                <w:t>–</w:t>
              </w:r>
            </w:ins>
            <w:ins w:id="44" w:author="Sen, LopamudraX" w:date="2017-04-01T00:23:00Z">
              <w:r w:rsidRPr="0075287A">
                <w:rPr>
                  <w:rFonts w:ascii="Times New Roman" w:eastAsia="Times New Roman" w:hAnsi="Times New Roman" w:cs="Times New Roman"/>
                  <w:color w:val="800080"/>
                  <w:sz w:val="24"/>
                  <w:szCs w:val="24"/>
                </w:rPr>
                <w:t> </w:t>
              </w:r>
            </w:ins>
            <w:ins w:id="45" w:author="Sen, LopamudraX" w:date="2017-04-01T00:27:00Z">
              <w:r w:rsidR="00A873C9">
                <w:rPr>
                  <w:rFonts w:ascii="Times New Roman" w:eastAsia="Times New Roman" w:hAnsi="Times New Roman" w:cs="Times New Roman"/>
                  <w:sz w:val="24"/>
                  <w:szCs w:val="24"/>
                </w:rPr>
                <w:t>Creates a new customer record in HRS</w:t>
              </w:r>
            </w:ins>
          </w:p>
          <w:p w14:paraId="28DDF887" w14:textId="76BC95D2" w:rsidR="00005EB5" w:rsidRPr="00A42D9D" w:rsidRDefault="00005EB5" w:rsidP="00A873C9">
            <w:pPr>
              <w:spacing w:before="100" w:beforeAutospacing="1" w:after="100" w:afterAutospacing="1" w:line="240" w:lineRule="auto"/>
              <w:ind w:left="720"/>
              <w:rPr>
                <w:ins w:id="46" w:author="Sen, LopamudraX" w:date="2017-04-01T00:23:00Z"/>
                <w:rFonts w:ascii="Times New Roman" w:eastAsia="Times New Roman" w:hAnsi="Times New Roman" w:cs="Times New Roman"/>
                <w:sz w:val="24"/>
                <w:szCs w:val="24"/>
              </w:rPr>
              <w:pPrChange w:id="47" w:author="Sen, LopamudraX" w:date="2017-04-01T00:28:00Z">
                <w:pPr>
                  <w:numPr>
                    <w:numId w:val="2"/>
                  </w:numPr>
                  <w:tabs>
                    <w:tab w:val="num" w:pos="720"/>
                  </w:tabs>
                  <w:spacing w:before="100" w:beforeAutospacing="1" w:after="100" w:afterAutospacing="1" w:line="240" w:lineRule="auto"/>
                  <w:ind w:left="720" w:hanging="360"/>
                </w:pPr>
              </w:pPrChange>
            </w:pPr>
          </w:p>
        </w:tc>
      </w:tr>
    </w:tbl>
    <w:p w14:paraId="2F89285C" w14:textId="27EFDCE7" w:rsidR="00BA260B" w:rsidRPr="00702CBA" w:rsidRDefault="00BA260B" w:rsidP="00BA260B">
      <w:pPr>
        <w:spacing w:before="100" w:beforeAutospacing="1" w:after="100" w:afterAutospacing="1" w:line="240" w:lineRule="auto"/>
        <w:outlineLvl w:val="2"/>
        <w:rPr>
          <w:ins w:id="48" w:author="Sen, LopamudraX" w:date="2017-04-01T01:02:00Z"/>
          <w:rFonts w:ascii="Trebuchet MS" w:eastAsia="Times New Roman" w:hAnsi="Trebuchet MS" w:cs="Times New Roman"/>
          <w:b/>
          <w:bCs/>
          <w:color w:val="000000"/>
          <w:sz w:val="27"/>
          <w:szCs w:val="27"/>
          <w:u w:val="single"/>
        </w:rPr>
      </w:pPr>
      <w:ins w:id="49" w:author="Sen, LopamudraX" w:date="2017-04-01T01:02:00Z">
        <w:r>
          <w:rPr>
            <w:rFonts w:ascii="Trebuchet MS" w:eastAsia="Times New Roman" w:hAnsi="Trebuchet MS" w:cs="Times New Roman"/>
            <w:b/>
            <w:bCs/>
            <w:color w:val="000000"/>
            <w:sz w:val="27"/>
            <w:szCs w:val="27"/>
            <w:u w:val="single"/>
          </w:rPr>
          <w:t xml:space="preserve">Add </w:t>
        </w:r>
        <w:r>
          <w:rPr>
            <w:rFonts w:ascii="Trebuchet MS" w:eastAsia="Times New Roman" w:hAnsi="Trebuchet MS" w:cs="Times New Roman"/>
            <w:b/>
            <w:bCs/>
            <w:color w:val="000000"/>
            <w:sz w:val="27"/>
            <w:szCs w:val="27"/>
            <w:u w:val="single"/>
          </w:rPr>
          <w:t>Room</w:t>
        </w:r>
      </w:ins>
    </w:p>
    <w:tbl>
      <w:tblPr>
        <w:tblW w:w="9953"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53"/>
      </w:tblGrid>
      <w:tr w:rsidR="00BA260B" w:rsidRPr="0075287A" w14:paraId="3E3DA55B" w14:textId="77777777" w:rsidTr="00E30876">
        <w:trPr>
          <w:trHeight w:val="1022"/>
          <w:tblCellSpacing w:w="12" w:type="dxa"/>
          <w:ins w:id="50" w:author="Sen, LopamudraX" w:date="2017-04-01T01:02:00Z"/>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BDE2591" w14:textId="089A8550" w:rsidR="00BA260B" w:rsidRPr="008821C8" w:rsidRDefault="00BA260B" w:rsidP="00E30876">
            <w:pPr>
              <w:spacing w:after="0" w:line="240" w:lineRule="auto"/>
              <w:rPr>
                <w:ins w:id="51" w:author="Sen, LopamudraX" w:date="2017-04-01T01:02:00Z"/>
                <w:rFonts w:ascii="Times New Roman" w:eastAsia="Times New Roman" w:hAnsi="Times New Roman" w:cs="Times New Roman"/>
                <w:sz w:val="24"/>
                <w:szCs w:val="24"/>
              </w:rPr>
            </w:pPr>
            <w:ins w:id="52" w:author="Sen, LopamudraX" w:date="2017-04-01T01:02:00Z">
              <w:r w:rsidRPr="008821C8">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 xml:space="preserve">HRS admin creates a new </w:t>
              </w:r>
              <w:r>
                <w:rPr>
                  <w:rFonts w:ascii="Times New Roman" w:eastAsia="Times New Roman" w:hAnsi="Times New Roman" w:cs="Times New Roman"/>
                  <w:sz w:val="24"/>
                  <w:szCs w:val="24"/>
                </w:rPr>
                <w:t>room</w:t>
              </w:r>
              <w:r>
                <w:rPr>
                  <w:rFonts w:ascii="Times New Roman" w:eastAsia="Times New Roman" w:hAnsi="Times New Roman" w:cs="Times New Roman"/>
                  <w:sz w:val="24"/>
                  <w:szCs w:val="24"/>
                </w:rPr>
                <w:t xml:space="preserve"> record in HRS</w:t>
              </w:r>
            </w:ins>
          </w:p>
          <w:p w14:paraId="545404D7" w14:textId="7E37F6CE" w:rsidR="00BA260B" w:rsidRPr="008821C8" w:rsidRDefault="00BA260B" w:rsidP="00E30876">
            <w:pPr>
              <w:spacing w:after="0" w:line="240" w:lineRule="auto"/>
              <w:rPr>
                <w:ins w:id="53" w:author="Sen, LopamudraX" w:date="2017-04-01T01:02:00Z"/>
                <w:rFonts w:ascii="Times New Roman" w:hAnsi="Times New Roman" w:cs="Times New Roman"/>
                <w:sz w:val="24"/>
                <w:szCs w:val="24"/>
              </w:rPr>
            </w:pPr>
            <w:ins w:id="54" w:author="Sen, LopamudraX" w:date="2017-04-01T01:02:00Z">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Pr>
                  <w:rFonts w:ascii="Times New Roman" w:hAnsi="Times New Roman" w:cs="Times New Roman"/>
                  <w:sz w:val="24"/>
                  <w:szCs w:val="24"/>
                </w:rPr>
                <w:t>HRS admin</w:t>
              </w:r>
              <w:r w:rsidRPr="008821C8">
                <w:rPr>
                  <w:rFonts w:ascii="Times New Roman" w:hAnsi="Times New Roman" w:cs="Times New Roman"/>
                  <w:sz w:val="24"/>
                  <w:szCs w:val="24"/>
                </w:rPr>
                <w:t xml:space="preserve"> </w:t>
              </w:r>
              <w:r>
                <w:rPr>
                  <w:rFonts w:ascii="Times New Roman" w:hAnsi="Times New Roman" w:cs="Times New Roman"/>
                  <w:sz w:val="24"/>
                  <w:szCs w:val="24"/>
                </w:rPr>
                <w:t xml:space="preserve">is creating a new </w:t>
              </w:r>
              <w:r>
                <w:rPr>
                  <w:rFonts w:ascii="Times New Roman" w:hAnsi="Times New Roman" w:cs="Times New Roman"/>
                  <w:sz w:val="24"/>
                  <w:szCs w:val="24"/>
                </w:rPr>
                <w:t>room</w:t>
              </w:r>
              <w:r>
                <w:rPr>
                  <w:rFonts w:ascii="Times New Roman" w:hAnsi="Times New Roman" w:cs="Times New Roman"/>
                  <w:sz w:val="24"/>
                  <w:szCs w:val="24"/>
                </w:rPr>
                <w:t xml:space="preserve"> record</w:t>
              </w:r>
            </w:ins>
          </w:p>
          <w:p w14:paraId="364A8BCA" w14:textId="6478D827" w:rsidR="00BA260B" w:rsidRPr="008821C8" w:rsidRDefault="00BA260B" w:rsidP="00E30876">
            <w:pPr>
              <w:spacing w:after="0" w:line="240" w:lineRule="auto"/>
              <w:rPr>
                <w:ins w:id="55" w:author="Sen, LopamudraX" w:date="2017-04-01T01:02:00Z"/>
                <w:rFonts w:ascii="Times New Roman" w:hAnsi="Times New Roman" w:cs="Times New Roman"/>
                <w:sz w:val="24"/>
                <w:szCs w:val="24"/>
              </w:rPr>
            </w:pPr>
            <w:ins w:id="56" w:author="Sen, LopamudraX" w:date="2017-04-01T01:02:00Z">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r>
                <w:rPr>
                  <w:rFonts w:ascii="Times New Roman" w:hAnsi="Times New Roman" w:cs="Times New Roman"/>
                  <w:sz w:val="24"/>
                  <w:szCs w:val="24"/>
                </w:rPr>
                <w:t xml:space="preserve">HRS admin has the </w:t>
              </w:r>
            </w:ins>
            <w:ins w:id="57" w:author="Sen, LopamudraX" w:date="2017-04-01T01:03:00Z">
              <w:r>
                <w:rPr>
                  <w:rFonts w:ascii="Times New Roman" w:hAnsi="Times New Roman" w:cs="Times New Roman"/>
                  <w:sz w:val="24"/>
                  <w:szCs w:val="24"/>
                </w:rPr>
                <w:t>room type</w:t>
              </w:r>
            </w:ins>
            <w:ins w:id="58" w:author="Sen, LopamudraX" w:date="2017-04-01T01:02:00Z">
              <w:r>
                <w:rPr>
                  <w:rFonts w:ascii="Times New Roman" w:hAnsi="Times New Roman" w:cs="Times New Roman"/>
                  <w:sz w:val="24"/>
                  <w:szCs w:val="24"/>
                </w:rPr>
                <w:t xml:space="preserve">, </w:t>
              </w:r>
            </w:ins>
            <w:ins w:id="59" w:author="Sen, LopamudraX" w:date="2017-04-01T01:03:00Z">
              <w:r>
                <w:rPr>
                  <w:rFonts w:ascii="Times New Roman" w:hAnsi="Times New Roman" w:cs="Times New Roman"/>
                  <w:sz w:val="24"/>
                  <w:szCs w:val="24"/>
                </w:rPr>
                <w:t>room price</w:t>
              </w:r>
            </w:ins>
            <w:ins w:id="60" w:author="Sen, LopamudraX" w:date="2017-04-01T01:02:00Z">
              <w:r>
                <w:rPr>
                  <w:rFonts w:ascii="Times New Roman" w:hAnsi="Times New Roman" w:cs="Times New Roman"/>
                  <w:sz w:val="24"/>
                  <w:szCs w:val="24"/>
                </w:rPr>
                <w:t xml:space="preserve"> information about </w:t>
              </w:r>
            </w:ins>
            <w:ins w:id="61" w:author="Sen, LopamudraX" w:date="2017-04-01T01:03:00Z">
              <w:r>
                <w:rPr>
                  <w:rFonts w:ascii="Times New Roman" w:hAnsi="Times New Roman" w:cs="Times New Roman"/>
                  <w:sz w:val="24"/>
                  <w:szCs w:val="24"/>
                </w:rPr>
                <w:t>a newly built room</w:t>
              </w:r>
            </w:ins>
          </w:p>
          <w:p w14:paraId="64E19C7F" w14:textId="56C186E6" w:rsidR="00BA260B" w:rsidRPr="0075287A" w:rsidRDefault="00BA260B" w:rsidP="00BA260B">
            <w:pPr>
              <w:spacing w:after="0" w:line="240" w:lineRule="auto"/>
              <w:rPr>
                <w:ins w:id="62" w:author="Sen, LopamudraX" w:date="2017-04-01T01:02:00Z"/>
                <w:rFonts w:ascii="Times New Roman" w:eastAsia="Times New Roman" w:hAnsi="Times New Roman" w:cs="Times New Roman"/>
                <w:sz w:val="24"/>
                <w:szCs w:val="24"/>
              </w:rPr>
            </w:pPr>
            <w:ins w:id="63" w:author="Sen, LopamudraX" w:date="2017-04-01T01:02:00Z">
              <w:r w:rsidRPr="008821C8">
                <w:rPr>
                  <w:rFonts w:ascii="Times New Roman" w:hAnsi="Times New Roman" w:cs="Times New Roman"/>
                  <w:b/>
                  <w:sz w:val="24"/>
                  <w:szCs w:val="24"/>
                </w:rPr>
                <w:t>Post condition</w:t>
              </w:r>
              <w:r w:rsidRPr="008821C8">
                <w:rPr>
                  <w:rFonts w:ascii="Times New Roman" w:hAnsi="Times New Roman" w:cs="Times New Roman"/>
                  <w:sz w:val="24"/>
                  <w:szCs w:val="24"/>
                </w:rPr>
                <w:t xml:space="preserve">: </w:t>
              </w:r>
              <w:r>
                <w:rPr>
                  <w:rFonts w:ascii="Times New Roman" w:hAnsi="Times New Roman" w:cs="Times New Roman"/>
                  <w:sz w:val="24"/>
                  <w:szCs w:val="24"/>
                </w:rPr>
                <w:t xml:space="preserve">A new </w:t>
              </w:r>
            </w:ins>
            <w:ins w:id="64" w:author="Sen, LopamudraX" w:date="2017-04-01T01:03:00Z">
              <w:r>
                <w:rPr>
                  <w:rFonts w:ascii="Times New Roman" w:hAnsi="Times New Roman" w:cs="Times New Roman"/>
                  <w:sz w:val="24"/>
                  <w:szCs w:val="24"/>
                </w:rPr>
                <w:t>room</w:t>
              </w:r>
            </w:ins>
            <w:ins w:id="65" w:author="Sen, LopamudraX" w:date="2017-04-01T01:02:00Z">
              <w:r>
                <w:rPr>
                  <w:rFonts w:ascii="Times New Roman" w:hAnsi="Times New Roman" w:cs="Times New Roman"/>
                  <w:sz w:val="24"/>
                  <w:szCs w:val="24"/>
                </w:rPr>
                <w:t xml:space="preserve"> record is created in HRS</w:t>
              </w:r>
            </w:ins>
            <w:ins w:id="66" w:author="Sen, LopamudraX" w:date="2017-04-01T01:03:00Z">
              <w:r>
                <w:rPr>
                  <w:rFonts w:ascii="Times New Roman" w:hAnsi="Times New Roman" w:cs="Times New Roman"/>
                  <w:sz w:val="24"/>
                  <w:szCs w:val="24"/>
                </w:rPr>
                <w:t xml:space="preserve"> </w:t>
              </w:r>
            </w:ins>
          </w:p>
        </w:tc>
      </w:tr>
      <w:tr w:rsidR="00BA260B" w:rsidRPr="0075287A" w14:paraId="74FB48EC" w14:textId="77777777" w:rsidTr="00E30876">
        <w:trPr>
          <w:trHeight w:val="1279"/>
          <w:tblCellSpacing w:w="12" w:type="dxa"/>
          <w:ins w:id="67" w:author="Sen, LopamudraX" w:date="2017-04-01T01:02:00Z"/>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DFD5924" w14:textId="77777777" w:rsidR="00BA260B" w:rsidRPr="0075287A" w:rsidRDefault="00BA260B" w:rsidP="00E30876">
            <w:pPr>
              <w:spacing w:after="0" w:line="240" w:lineRule="auto"/>
              <w:rPr>
                <w:ins w:id="68" w:author="Sen, LopamudraX" w:date="2017-04-01T01:02:00Z"/>
                <w:rFonts w:ascii="Times New Roman" w:eastAsia="Times New Roman" w:hAnsi="Times New Roman" w:cs="Times New Roman"/>
                <w:sz w:val="24"/>
                <w:szCs w:val="24"/>
              </w:rPr>
            </w:pPr>
            <w:ins w:id="69" w:author="Sen, LopamudraX" w:date="2017-04-01T01:02:00Z">
              <w:r w:rsidRPr="0075287A">
                <w:rPr>
                  <w:rFonts w:ascii="Times New Roman" w:eastAsia="Times New Roman" w:hAnsi="Times New Roman" w:cs="Times New Roman"/>
                  <w:b/>
                  <w:bCs/>
                  <w:sz w:val="24"/>
                  <w:szCs w:val="24"/>
                </w:rPr>
                <w:t>Step-by-step Description: </w:t>
              </w:r>
            </w:ins>
          </w:p>
          <w:p w14:paraId="5B51A60C" w14:textId="2D01755C" w:rsidR="00BA260B" w:rsidRPr="00D8696F" w:rsidRDefault="00BA260B" w:rsidP="00BA260B">
            <w:pPr>
              <w:numPr>
                <w:ilvl w:val="0"/>
                <w:numId w:val="36"/>
              </w:numPr>
              <w:spacing w:before="100" w:beforeAutospacing="1" w:after="100" w:afterAutospacing="1" w:line="240" w:lineRule="auto"/>
              <w:rPr>
                <w:ins w:id="70" w:author="Sen, LopamudraX" w:date="2017-04-01T01:02:00Z"/>
                <w:rFonts w:ascii="Times New Roman" w:eastAsia="Times New Roman" w:hAnsi="Times New Roman" w:cs="Times New Roman"/>
                <w:sz w:val="24"/>
                <w:szCs w:val="24"/>
              </w:rPr>
            </w:pPr>
            <w:ins w:id="71" w:author="Sen, LopamudraX" w:date="2017-04-01T01:02:00Z">
              <w:r>
                <w:fldChar w:fldCharType="begin"/>
              </w:r>
              <w:r>
                <w:instrText xml:space="preserve"> HYPERLINK "http://www.ccs.neu.edu/home/kenb/ontologies/oor-usecase.xml" \l "User" </w:instrText>
              </w:r>
              <w:r>
                <w:fldChar w:fldCharType="separate"/>
              </w:r>
              <w:r>
                <w:rPr>
                  <w:rFonts w:ascii="Times New Roman" w:eastAsia="Times New Roman" w:hAnsi="Times New Roman" w:cs="Times New Roman"/>
                  <w:color w:val="C23B01"/>
                  <w:sz w:val="24"/>
                  <w:szCs w:val="24"/>
                  <w:u w:val="single"/>
                </w:rPr>
                <w:t>[#sys</w:t>
              </w:r>
              <w:r w:rsidRPr="0075287A">
                <w:rPr>
                  <w:rFonts w:ascii="Times New Roman" w:eastAsia="Times New Roman" w:hAnsi="Times New Roman" w:cs="Times New Roman"/>
                  <w:color w:val="C23B01"/>
                  <w:sz w:val="24"/>
                  <w:szCs w:val="24"/>
                  <w:u w:val="single"/>
                </w:rPr>
                <w:t>]</w:t>
              </w:r>
              <w:r>
                <w:rPr>
                  <w:rFonts w:ascii="Times New Roman" w:eastAsia="Times New Roman" w:hAnsi="Times New Roman" w:cs="Times New Roman"/>
                  <w:color w:val="C23B01"/>
                  <w:sz w:val="24"/>
                  <w:szCs w:val="24"/>
                  <w:u w:val="single"/>
                </w:rPr>
                <w:fldChar w:fldCharType="end"/>
              </w:r>
              <w:r w:rsidRPr="0075287A">
                <w:rPr>
                  <w:rFonts w:ascii="Times New Roman" w:eastAsia="Times New Roman" w:hAnsi="Times New Roman" w:cs="Times New Roman"/>
                  <w:color w:val="800080"/>
                  <w:sz w:val="24"/>
                  <w:szCs w:val="24"/>
                </w:rPr>
                <w:t> </w:t>
              </w:r>
              <w:r>
                <w:rPr>
                  <w:rFonts w:ascii="Times New Roman" w:eastAsia="Times New Roman" w:hAnsi="Times New Roman" w:cs="Times New Roman"/>
                  <w:color w:val="800080"/>
                  <w:sz w:val="24"/>
                  <w:szCs w:val="24"/>
                </w:rPr>
                <w:t>–</w:t>
              </w:r>
              <w:r w:rsidRPr="0075287A">
                <w:rPr>
                  <w:rFonts w:ascii="Times New Roman" w:eastAsia="Times New Roman" w:hAnsi="Times New Roman" w:cs="Times New Roman"/>
                  <w:color w:val="800080"/>
                  <w:sz w:val="24"/>
                  <w:szCs w:val="24"/>
                </w:rPr>
                <w:t> </w:t>
              </w:r>
              <w:r>
                <w:rPr>
                  <w:rFonts w:ascii="Times New Roman" w:eastAsia="Times New Roman" w:hAnsi="Times New Roman" w:cs="Times New Roman"/>
                  <w:sz w:val="24"/>
                  <w:szCs w:val="24"/>
                </w:rPr>
                <w:t xml:space="preserve">Creates a new </w:t>
              </w:r>
            </w:ins>
            <w:ins w:id="72" w:author="Sen, LopamudraX" w:date="2017-04-01T01:03:00Z">
              <w:r>
                <w:rPr>
                  <w:rFonts w:ascii="Times New Roman" w:eastAsia="Times New Roman" w:hAnsi="Times New Roman" w:cs="Times New Roman"/>
                  <w:sz w:val="24"/>
                  <w:szCs w:val="24"/>
                </w:rPr>
                <w:t>room</w:t>
              </w:r>
            </w:ins>
            <w:ins w:id="73" w:author="Sen, LopamudraX" w:date="2017-04-01T01:02:00Z">
              <w:r>
                <w:rPr>
                  <w:rFonts w:ascii="Times New Roman" w:eastAsia="Times New Roman" w:hAnsi="Times New Roman" w:cs="Times New Roman"/>
                  <w:sz w:val="24"/>
                  <w:szCs w:val="24"/>
                </w:rPr>
                <w:t xml:space="preserve"> record in HRS</w:t>
              </w:r>
            </w:ins>
          </w:p>
          <w:p w14:paraId="665C10BE" w14:textId="77777777" w:rsidR="00BA260B" w:rsidRPr="00A42D9D" w:rsidRDefault="00BA260B" w:rsidP="00E30876">
            <w:pPr>
              <w:spacing w:before="100" w:beforeAutospacing="1" w:after="100" w:afterAutospacing="1" w:line="240" w:lineRule="auto"/>
              <w:ind w:left="720"/>
              <w:rPr>
                <w:ins w:id="74" w:author="Sen, LopamudraX" w:date="2017-04-01T01:02:00Z"/>
                <w:rFonts w:ascii="Times New Roman" w:eastAsia="Times New Roman" w:hAnsi="Times New Roman" w:cs="Times New Roman"/>
                <w:sz w:val="24"/>
                <w:szCs w:val="24"/>
              </w:rPr>
            </w:pPr>
          </w:p>
        </w:tc>
      </w:tr>
    </w:tbl>
    <w:p w14:paraId="4CACCD6A" w14:textId="77777777" w:rsidR="002A1C91" w:rsidRDefault="002A1C91" w:rsidP="002A1C91">
      <w:pPr>
        <w:spacing w:before="100" w:beforeAutospacing="1" w:after="100" w:afterAutospacing="1" w:line="240" w:lineRule="auto"/>
        <w:outlineLvl w:val="2"/>
        <w:rPr>
          <w:ins w:id="75" w:author="Sen, LopamudraX" w:date="2017-04-01T01:04:00Z"/>
          <w:rFonts w:ascii="Trebuchet MS" w:eastAsia="Times New Roman" w:hAnsi="Trebuchet MS" w:cs="Times New Roman"/>
          <w:b/>
          <w:bCs/>
          <w:color w:val="000000"/>
          <w:sz w:val="27"/>
          <w:szCs w:val="27"/>
          <w:u w:val="single"/>
        </w:rPr>
      </w:pPr>
    </w:p>
    <w:p w14:paraId="21562534" w14:textId="148D5F23" w:rsidR="002A1C91" w:rsidRPr="00702CBA" w:rsidRDefault="002A1C91" w:rsidP="002A1C91">
      <w:pPr>
        <w:spacing w:before="100" w:beforeAutospacing="1" w:after="100" w:afterAutospacing="1" w:line="240" w:lineRule="auto"/>
        <w:outlineLvl w:val="2"/>
        <w:rPr>
          <w:ins w:id="76" w:author="Sen, LopamudraX" w:date="2017-04-01T01:04:00Z"/>
          <w:rFonts w:ascii="Trebuchet MS" w:eastAsia="Times New Roman" w:hAnsi="Trebuchet MS" w:cs="Times New Roman"/>
          <w:b/>
          <w:bCs/>
          <w:color w:val="000000"/>
          <w:sz w:val="27"/>
          <w:szCs w:val="27"/>
          <w:u w:val="single"/>
        </w:rPr>
      </w:pPr>
      <w:ins w:id="77" w:author="Sen, LopamudraX" w:date="2017-04-01T01:04:00Z">
        <w:r>
          <w:rPr>
            <w:rFonts w:ascii="Trebuchet MS" w:eastAsia="Times New Roman" w:hAnsi="Trebuchet MS" w:cs="Times New Roman"/>
            <w:b/>
            <w:bCs/>
            <w:color w:val="000000"/>
            <w:sz w:val="27"/>
            <w:szCs w:val="27"/>
            <w:u w:val="single"/>
          </w:rPr>
          <w:br w:type="column"/>
        </w:r>
        <w:r>
          <w:rPr>
            <w:rFonts w:ascii="Trebuchet MS" w:eastAsia="Times New Roman" w:hAnsi="Trebuchet MS" w:cs="Times New Roman"/>
            <w:b/>
            <w:bCs/>
            <w:color w:val="000000"/>
            <w:sz w:val="27"/>
            <w:szCs w:val="27"/>
            <w:u w:val="single"/>
          </w:rPr>
          <w:lastRenderedPageBreak/>
          <w:t>Delete</w:t>
        </w:r>
        <w:r>
          <w:rPr>
            <w:rFonts w:ascii="Trebuchet MS" w:eastAsia="Times New Roman" w:hAnsi="Trebuchet MS" w:cs="Times New Roman"/>
            <w:b/>
            <w:bCs/>
            <w:color w:val="000000"/>
            <w:sz w:val="27"/>
            <w:szCs w:val="27"/>
            <w:u w:val="single"/>
          </w:rPr>
          <w:t xml:space="preserve"> Room</w:t>
        </w:r>
      </w:ins>
    </w:p>
    <w:tbl>
      <w:tblPr>
        <w:tblW w:w="9953"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53"/>
      </w:tblGrid>
      <w:tr w:rsidR="002A1C91" w:rsidRPr="0075287A" w14:paraId="6AD284A3" w14:textId="77777777" w:rsidTr="00E30876">
        <w:trPr>
          <w:trHeight w:val="1022"/>
          <w:tblCellSpacing w:w="12" w:type="dxa"/>
          <w:ins w:id="78" w:author="Sen, LopamudraX" w:date="2017-04-01T01:04:00Z"/>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0DE11D7" w14:textId="28EBC759" w:rsidR="002A1C91" w:rsidRPr="008821C8" w:rsidRDefault="002A1C91" w:rsidP="00E30876">
            <w:pPr>
              <w:spacing w:after="0" w:line="240" w:lineRule="auto"/>
              <w:rPr>
                <w:ins w:id="79" w:author="Sen, LopamudraX" w:date="2017-04-01T01:04:00Z"/>
                <w:rFonts w:ascii="Times New Roman" w:eastAsia="Times New Roman" w:hAnsi="Times New Roman" w:cs="Times New Roman"/>
                <w:sz w:val="24"/>
                <w:szCs w:val="24"/>
              </w:rPr>
            </w:pPr>
            <w:ins w:id="80" w:author="Sen, LopamudraX" w:date="2017-04-01T01:04:00Z">
              <w:r w:rsidRPr="008821C8">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 xml:space="preserve">HRS admin </w:t>
              </w:r>
              <w:r w:rsidR="00E76E5D">
                <w:rPr>
                  <w:rFonts w:ascii="Times New Roman" w:eastAsia="Times New Roman" w:hAnsi="Times New Roman" w:cs="Times New Roman"/>
                  <w:sz w:val="24"/>
                  <w:szCs w:val="24"/>
                </w:rPr>
                <w:t>deletes</w:t>
              </w:r>
              <w:r>
                <w:rPr>
                  <w:rFonts w:ascii="Times New Roman" w:eastAsia="Times New Roman" w:hAnsi="Times New Roman" w:cs="Times New Roman"/>
                  <w:sz w:val="24"/>
                  <w:szCs w:val="24"/>
                </w:rPr>
                <w:t xml:space="preserve"> a room record in HRS</w:t>
              </w:r>
            </w:ins>
          </w:p>
          <w:p w14:paraId="625F1655" w14:textId="28493160" w:rsidR="002A1C91" w:rsidRPr="008821C8" w:rsidRDefault="002A1C91" w:rsidP="00E30876">
            <w:pPr>
              <w:spacing w:after="0" w:line="240" w:lineRule="auto"/>
              <w:rPr>
                <w:ins w:id="81" w:author="Sen, LopamudraX" w:date="2017-04-01T01:04:00Z"/>
                <w:rFonts w:ascii="Times New Roman" w:hAnsi="Times New Roman" w:cs="Times New Roman"/>
                <w:sz w:val="24"/>
                <w:szCs w:val="24"/>
              </w:rPr>
            </w:pPr>
            <w:ins w:id="82" w:author="Sen, LopamudraX" w:date="2017-04-01T01:04:00Z">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Pr>
                  <w:rFonts w:ascii="Times New Roman" w:hAnsi="Times New Roman" w:cs="Times New Roman"/>
                  <w:sz w:val="24"/>
                  <w:szCs w:val="24"/>
                </w:rPr>
                <w:t>HRS admin</w:t>
              </w:r>
              <w:r w:rsidRPr="008821C8">
                <w:rPr>
                  <w:rFonts w:ascii="Times New Roman" w:hAnsi="Times New Roman" w:cs="Times New Roman"/>
                  <w:sz w:val="24"/>
                  <w:szCs w:val="24"/>
                </w:rPr>
                <w:t xml:space="preserve"> </w:t>
              </w:r>
              <w:r>
                <w:rPr>
                  <w:rFonts w:ascii="Times New Roman" w:hAnsi="Times New Roman" w:cs="Times New Roman"/>
                  <w:sz w:val="24"/>
                  <w:szCs w:val="24"/>
                </w:rPr>
                <w:t xml:space="preserve">is </w:t>
              </w:r>
              <w:r w:rsidR="00E76E5D">
                <w:rPr>
                  <w:rFonts w:ascii="Times New Roman" w:hAnsi="Times New Roman" w:cs="Times New Roman"/>
                  <w:sz w:val="24"/>
                  <w:szCs w:val="24"/>
                </w:rPr>
                <w:t xml:space="preserve">deleting a </w:t>
              </w:r>
              <w:r>
                <w:rPr>
                  <w:rFonts w:ascii="Times New Roman" w:hAnsi="Times New Roman" w:cs="Times New Roman"/>
                  <w:sz w:val="24"/>
                  <w:szCs w:val="24"/>
                </w:rPr>
                <w:t>room record</w:t>
              </w:r>
              <w:r w:rsidR="00E76E5D">
                <w:rPr>
                  <w:rFonts w:ascii="Times New Roman" w:hAnsi="Times New Roman" w:cs="Times New Roman"/>
                  <w:sz w:val="24"/>
                  <w:szCs w:val="24"/>
                </w:rPr>
                <w:t xml:space="preserve"> as the room is no longer available for booking</w:t>
              </w:r>
            </w:ins>
          </w:p>
          <w:p w14:paraId="74E8A1AE" w14:textId="636736A6" w:rsidR="002A1C91" w:rsidRPr="008821C8" w:rsidRDefault="002A1C91" w:rsidP="00E30876">
            <w:pPr>
              <w:spacing w:after="0" w:line="240" w:lineRule="auto"/>
              <w:rPr>
                <w:ins w:id="83" w:author="Sen, LopamudraX" w:date="2017-04-01T01:04:00Z"/>
                <w:rFonts w:ascii="Times New Roman" w:hAnsi="Times New Roman" w:cs="Times New Roman"/>
                <w:sz w:val="24"/>
                <w:szCs w:val="24"/>
              </w:rPr>
            </w:pPr>
            <w:ins w:id="84" w:author="Sen, LopamudraX" w:date="2017-04-01T01:04:00Z">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r>
                <w:rPr>
                  <w:rFonts w:ascii="Times New Roman" w:hAnsi="Times New Roman" w:cs="Times New Roman"/>
                  <w:sz w:val="24"/>
                  <w:szCs w:val="24"/>
                </w:rPr>
                <w:t xml:space="preserve">HRS admin has the </w:t>
              </w:r>
            </w:ins>
            <w:ins w:id="85" w:author="Sen, LopamudraX" w:date="2017-04-01T01:05:00Z">
              <w:r w:rsidR="000320DD">
                <w:rPr>
                  <w:rFonts w:ascii="Times New Roman" w:hAnsi="Times New Roman" w:cs="Times New Roman"/>
                  <w:sz w:val="24"/>
                  <w:szCs w:val="24"/>
                </w:rPr>
                <w:t>room id</w:t>
              </w:r>
            </w:ins>
          </w:p>
          <w:p w14:paraId="1B8F7D9C" w14:textId="5FBD0AA4" w:rsidR="002A1C91" w:rsidRPr="0075287A" w:rsidRDefault="002A1C91" w:rsidP="008F53DC">
            <w:pPr>
              <w:spacing w:after="0" w:line="240" w:lineRule="auto"/>
              <w:rPr>
                <w:ins w:id="86" w:author="Sen, LopamudraX" w:date="2017-04-01T01:04:00Z"/>
                <w:rFonts w:ascii="Times New Roman" w:eastAsia="Times New Roman" w:hAnsi="Times New Roman" w:cs="Times New Roman"/>
                <w:sz w:val="24"/>
                <w:szCs w:val="24"/>
              </w:rPr>
            </w:pPr>
            <w:ins w:id="87" w:author="Sen, LopamudraX" w:date="2017-04-01T01:04:00Z">
              <w:r w:rsidRPr="008821C8">
                <w:rPr>
                  <w:rFonts w:ascii="Times New Roman" w:hAnsi="Times New Roman" w:cs="Times New Roman"/>
                  <w:b/>
                  <w:sz w:val="24"/>
                  <w:szCs w:val="24"/>
                </w:rPr>
                <w:t>Post condition</w:t>
              </w:r>
              <w:r w:rsidRPr="008821C8">
                <w:rPr>
                  <w:rFonts w:ascii="Times New Roman" w:hAnsi="Times New Roman" w:cs="Times New Roman"/>
                  <w:sz w:val="24"/>
                  <w:szCs w:val="24"/>
                </w:rPr>
                <w:t xml:space="preserve">: </w:t>
              </w:r>
              <w:r>
                <w:rPr>
                  <w:rFonts w:ascii="Times New Roman" w:hAnsi="Times New Roman" w:cs="Times New Roman"/>
                  <w:sz w:val="24"/>
                  <w:szCs w:val="24"/>
                </w:rPr>
                <w:t xml:space="preserve">A room record is </w:t>
              </w:r>
            </w:ins>
            <w:ins w:id="88" w:author="Sen, LopamudraX" w:date="2017-04-01T01:05:00Z">
              <w:r w:rsidR="008F53DC">
                <w:rPr>
                  <w:rFonts w:ascii="Times New Roman" w:hAnsi="Times New Roman" w:cs="Times New Roman"/>
                  <w:sz w:val="24"/>
                  <w:szCs w:val="24"/>
                </w:rPr>
                <w:t>deleted</w:t>
              </w:r>
            </w:ins>
            <w:ins w:id="89" w:author="Sen, LopamudraX" w:date="2017-04-01T01:04:00Z">
              <w:r>
                <w:rPr>
                  <w:rFonts w:ascii="Times New Roman" w:hAnsi="Times New Roman" w:cs="Times New Roman"/>
                  <w:sz w:val="24"/>
                  <w:szCs w:val="24"/>
                </w:rPr>
                <w:t xml:space="preserve"> </w:t>
              </w:r>
            </w:ins>
            <w:ins w:id="90" w:author="Sen, LopamudraX" w:date="2017-04-01T01:05:00Z">
              <w:r w:rsidR="008F53DC">
                <w:rPr>
                  <w:rFonts w:ascii="Times New Roman" w:hAnsi="Times New Roman" w:cs="Times New Roman"/>
                  <w:sz w:val="24"/>
                  <w:szCs w:val="24"/>
                </w:rPr>
                <w:t>from</w:t>
              </w:r>
            </w:ins>
            <w:ins w:id="91" w:author="Sen, LopamudraX" w:date="2017-04-01T01:04:00Z">
              <w:r>
                <w:rPr>
                  <w:rFonts w:ascii="Times New Roman" w:hAnsi="Times New Roman" w:cs="Times New Roman"/>
                  <w:sz w:val="24"/>
                  <w:szCs w:val="24"/>
                </w:rPr>
                <w:t xml:space="preserve"> HRS </w:t>
              </w:r>
            </w:ins>
          </w:p>
        </w:tc>
      </w:tr>
      <w:tr w:rsidR="002A1C91" w:rsidRPr="0075287A" w14:paraId="41A7B967" w14:textId="77777777" w:rsidTr="00E30876">
        <w:trPr>
          <w:trHeight w:val="1279"/>
          <w:tblCellSpacing w:w="12" w:type="dxa"/>
          <w:ins w:id="92" w:author="Sen, LopamudraX" w:date="2017-04-01T01:04:00Z"/>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9375F8C" w14:textId="77777777" w:rsidR="002A1C91" w:rsidRPr="0075287A" w:rsidRDefault="002A1C91" w:rsidP="00E30876">
            <w:pPr>
              <w:spacing w:after="0" w:line="240" w:lineRule="auto"/>
              <w:rPr>
                <w:ins w:id="93" w:author="Sen, LopamudraX" w:date="2017-04-01T01:04:00Z"/>
                <w:rFonts w:ascii="Times New Roman" w:eastAsia="Times New Roman" w:hAnsi="Times New Roman" w:cs="Times New Roman"/>
                <w:sz w:val="24"/>
                <w:szCs w:val="24"/>
              </w:rPr>
            </w:pPr>
            <w:ins w:id="94" w:author="Sen, LopamudraX" w:date="2017-04-01T01:04:00Z">
              <w:r w:rsidRPr="0075287A">
                <w:rPr>
                  <w:rFonts w:ascii="Times New Roman" w:eastAsia="Times New Roman" w:hAnsi="Times New Roman" w:cs="Times New Roman"/>
                  <w:b/>
                  <w:bCs/>
                  <w:sz w:val="24"/>
                  <w:szCs w:val="24"/>
                </w:rPr>
                <w:t>Step-by-step Description: </w:t>
              </w:r>
            </w:ins>
          </w:p>
          <w:p w14:paraId="4C593AED" w14:textId="6CB8BAD5" w:rsidR="002A1C91" w:rsidRPr="00D8696F" w:rsidRDefault="002A1C91" w:rsidP="002A1C91">
            <w:pPr>
              <w:numPr>
                <w:ilvl w:val="0"/>
                <w:numId w:val="37"/>
              </w:numPr>
              <w:spacing w:before="100" w:beforeAutospacing="1" w:after="100" w:afterAutospacing="1" w:line="240" w:lineRule="auto"/>
              <w:rPr>
                <w:ins w:id="95" w:author="Sen, LopamudraX" w:date="2017-04-01T01:04:00Z"/>
                <w:rFonts w:ascii="Times New Roman" w:eastAsia="Times New Roman" w:hAnsi="Times New Roman" w:cs="Times New Roman"/>
                <w:sz w:val="24"/>
                <w:szCs w:val="24"/>
              </w:rPr>
            </w:pPr>
            <w:ins w:id="96" w:author="Sen, LopamudraX" w:date="2017-04-01T01:04:00Z">
              <w:r>
                <w:fldChar w:fldCharType="begin"/>
              </w:r>
              <w:r>
                <w:instrText xml:space="preserve"> HYPERLINK "http://www.ccs.neu.edu/home/kenb/ontologies/oor-usecase.xml" \l "User" </w:instrText>
              </w:r>
              <w:r>
                <w:fldChar w:fldCharType="separate"/>
              </w:r>
              <w:r>
                <w:rPr>
                  <w:rFonts w:ascii="Times New Roman" w:eastAsia="Times New Roman" w:hAnsi="Times New Roman" w:cs="Times New Roman"/>
                  <w:color w:val="C23B01"/>
                  <w:sz w:val="24"/>
                  <w:szCs w:val="24"/>
                  <w:u w:val="single"/>
                </w:rPr>
                <w:t>[#sys</w:t>
              </w:r>
              <w:r w:rsidRPr="0075287A">
                <w:rPr>
                  <w:rFonts w:ascii="Times New Roman" w:eastAsia="Times New Roman" w:hAnsi="Times New Roman" w:cs="Times New Roman"/>
                  <w:color w:val="C23B01"/>
                  <w:sz w:val="24"/>
                  <w:szCs w:val="24"/>
                  <w:u w:val="single"/>
                </w:rPr>
                <w:t>]</w:t>
              </w:r>
              <w:r>
                <w:rPr>
                  <w:rFonts w:ascii="Times New Roman" w:eastAsia="Times New Roman" w:hAnsi="Times New Roman" w:cs="Times New Roman"/>
                  <w:color w:val="C23B01"/>
                  <w:sz w:val="24"/>
                  <w:szCs w:val="24"/>
                  <w:u w:val="single"/>
                </w:rPr>
                <w:fldChar w:fldCharType="end"/>
              </w:r>
              <w:r w:rsidRPr="0075287A">
                <w:rPr>
                  <w:rFonts w:ascii="Times New Roman" w:eastAsia="Times New Roman" w:hAnsi="Times New Roman" w:cs="Times New Roman"/>
                  <w:color w:val="800080"/>
                  <w:sz w:val="24"/>
                  <w:szCs w:val="24"/>
                </w:rPr>
                <w:t> </w:t>
              </w:r>
              <w:r>
                <w:rPr>
                  <w:rFonts w:ascii="Times New Roman" w:eastAsia="Times New Roman" w:hAnsi="Times New Roman" w:cs="Times New Roman"/>
                  <w:color w:val="800080"/>
                  <w:sz w:val="24"/>
                  <w:szCs w:val="24"/>
                </w:rPr>
                <w:t>–</w:t>
              </w:r>
              <w:r w:rsidRPr="0075287A">
                <w:rPr>
                  <w:rFonts w:ascii="Times New Roman" w:eastAsia="Times New Roman" w:hAnsi="Times New Roman" w:cs="Times New Roman"/>
                  <w:color w:val="800080"/>
                  <w:sz w:val="24"/>
                  <w:szCs w:val="24"/>
                </w:rPr>
                <w:t> </w:t>
              </w:r>
            </w:ins>
            <w:ins w:id="97" w:author="Sen, LopamudraX" w:date="2017-04-01T01:05:00Z">
              <w:r w:rsidR="008F53DC">
                <w:rPr>
                  <w:rFonts w:ascii="Times New Roman" w:eastAsia="Times New Roman" w:hAnsi="Times New Roman" w:cs="Times New Roman"/>
                  <w:sz w:val="24"/>
                  <w:szCs w:val="24"/>
                </w:rPr>
                <w:t>Deletes</w:t>
              </w:r>
            </w:ins>
            <w:ins w:id="98" w:author="Sen, LopamudraX" w:date="2017-04-01T01:04:00Z">
              <w:r>
                <w:rPr>
                  <w:rFonts w:ascii="Times New Roman" w:eastAsia="Times New Roman" w:hAnsi="Times New Roman" w:cs="Times New Roman"/>
                  <w:sz w:val="24"/>
                  <w:szCs w:val="24"/>
                </w:rPr>
                <w:t xml:space="preserve"> a room record </w:t>
              </w:r>
            </w:ins>
            <w:ins w:id="99" w:author="Sen, LopamudraX" w:date="2017-04-01T01:05:00Z">
              <w:r w:rsidR="00123E86">
                <w:rPr>
                  <w:rFonts w:ascii="Times New Roman" w:eastAsia="Times New Roman" w:hAnsi="Times New Roman" w:cs="Times New Roman"/>
                  <w:sz w:val="24"/>
                  <w:szCs w:val="24"/>
                </w:rPr>
                <w:t>from</w:t>
              </w:r>
            </w:ins>
            <w:ins w:id="100" w:author="Sen, LopamudraX" w:date="2017-04-01T01:04:00Z">
              <w:r>
                <w:rPr>
                  <w:rFonts w:ascii="Times New Roman" w:eastAsia="Times New Roman" w:hAnsi="Times New Roman" w:cs="Times New Roman"/>
                  <w:sz w:val="24"/>
                  <w:szCs w:val="24"/>
                </w:rPr>
                <w:t xml:space="preserve"> HRS</w:t>
              </w:r>
            </w:ins>
          </w:p>
          <w:p w14:paraId="1636715D" w14:textId="77777777" w:rsidR="002A1C91" w:rsidRPr="00A42D9D" w:rsidRDefault="002A1C91" w:rsidP="00E30876">
            <w:pPr>
              <w:spacing w:before="100" w:beforeAutospacing="1" w:after="100" w:afterAutospacing="1" w:line="240" w:lineRule="auto"/>
              <w:ind w:left="720"/>
              <w:rPr>
                <w:ins w:id="101" w:author="Sen, LopamudraX" w:date="2017-04-01T01:04:00Z"/>
                <w:rFonts w:ascii="Times New Roman" w:eastAsia="Times New Roman" w:hAnsi="Times New Roman" w:cs="Times New Roman"/>
                <w:sz w:val="24"/>
                <w:szCs w:val="24"/>
              </w:rPr>
            </w:pPr>
          </w:p>
        </w:tc>
      </w:tr>
    </w:tbl>
    <w:p w14:paraId="38CE3C76" w14:textId="0C7B162B" w:rsidR="006B38C2" w:rsidRPr="00702CBA" w:rsidRDefault="006B38C2" w:rsidP="006B38C2">
      <w:pPr>
        <w:spacing w:before="100" w:beforeAutospacing="1" w:after="100" w:afterAutospacing="1" w:line="240" w:lineRule="auto"/>
        <w:outlineLvl w:val="2"/>
        <w:rPr>
          <w:ins w:id="102" w:author="Sen, LopamudraX" w:date="2017-04-01T01:18:00Z"/>
          <w:rFonts w:ascii="Trebuchet MS" w:eastAsia="Times New Roman" w:hAnsi="Trebuchet MS" w:cs="Times New Roman"/>
          <w:b/>
          <w:bCs/>
          <w:color w:val="000000"/>
          <w:sz w:val="27"/>
          <w:szCs w:val="27"/>
          <w:u w:val="single"/>
        </w:rPr>
      </w:pPr>
      <w:ins w:id="103" w:author="Sen, LopamudraX" w:date="2017-04-01T01:18:00Z">
        <w:r>
          <w:rPr>
            <w:rFonts w:ascii="Trebuchet MS" w:eastAsia="Times New Roman" w:hAnsi="Trebuchet MS" w:cs="Times New Roman"/>
            <w:b/>
            <w:bCs/>
            <w:color w:val="000000"/>
            <w:sz w:val="27"/>
            <w:szCs w:val="27"/>
            <w:u w:val="single"/>
          </w:rPr>
          <w:t>Search All</w:t>
        </w:r>
        <w:r>
          <w:rPr>
            <w:rFonts w:ascii="Trebuchet MS" w:eastAsia="Times New Roman" w:hAnsi="Trebuchet MS" w:cs="Times New Roman"/>
            <w:b/>
            <w:bCs/>
            <w:color w:val="000000"/>
            <w:sz w:val="27"/>
            <w:szCs w:val="27"/>
            <w:u w:val="single"/>
          </w:rPr>
          <w:t xml:space="preserve"> Room</w:t>
        </w:r>
      </w:ins>
    </w:p>
    <w:tbl>
      <w:tblPr>
        <w:tblW w:w="9953"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53"/>
      </w:tblGrid>
      <w:tr w:rsidR="006B38C2" w:rsidRPr="0075287A" w14:paraId="2C382795" w14:textId="77777777" w:rsidTr="00E30876">
        <w:trPr>
          <w:trHeight w:val="1022"/>
          <w:tblCellSpacing w:w="12" w:type="dxa"/>
          <w:ins w:id="104" w:author="Sen, LopamudraX" w:date="2017-04-01T01:18:00Z"/>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AF23A55" w14:textId="049710F8" w:rsidR="006B38C2" w:rsidRPr="008821C8" w:rsidRDefault="006B38C2" w:rsidP="00E30876">
            <w:pPr>
              <w:spacing w:after="0" w:line="240" w:lineRule="auto"/>
              <w:rPr>
                <w:ins w:id="105" w:author="Sen, LopamudraX" w:date="2017-04-01T01:18:00Z"/>
                <w:rFonts w:ascii="Times New Roman" w:eastAsia="Times New Roman" w:hAnsi="Times New Roman" w:cs="Times New Roman"/>
                <w:sz w:val="24"/>
                <w:szCs w:val="24"/>
              </w:rPr>
            </w:pPr>
            <w:ins w:id="106" w:author="Sen, LopamudraX" w:date="2017-04-01T01:18:00Z">
              <w:r w:rsidRPr="008821C8">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 xml:space="preserve">HRS admin </w:t>
              </w:r>
            </w:ins>
            <w:ins w:id="107" w:author="Sen, LopamudraX" w:date="2017-04-01T01:19:00Z">
              <w:r w:rsidR="000C0D4C">
                <w:rPr>
                  <w:rFonts w:ascii="Times New Roman" w:eastAsia="Times New Roman" w:hAnsi="Times New Roman" w:cs="Times New Roman"/>
                  <w:sz w:val="24"/>
                  <w:szCs w:val="24"/>
                </w:rPr>
                <w:t>searches the HRS for current status of all rooms</w:t>
              </w:r>
            </w:ins>
          </w:p>
          <w:p w14:paraId="19B4A2F3" w14:textId="6A81C894" w:rsidR="006B38C2" w:rsidRPr="008821C8" w:rsidRDefault="006B38C2" w:rsidP="00E30876">
            <w:pPr>
              <w:spacing w:after="0" w:line="240" w:lineRule="auto"/>
              <w:rPr>
                <w:ins w:id="108" w:author="Sen, LopamudraX" w:date="2017-04-01T01:18:00Z"/>
                <w:rFonts w:ascii="Times New Roman" w:hAnsi="Times New Roman" w:cs="Times New Roman"/>
                <w:sz w:val="24"/>
                <w:szCs w:val="24"/>
              </w:rPr>
            </w:pPr>
            <w:ins w:id="109" w:author="Sen, LopamudraX" w:date="2017-04-01T01:18:00Z">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Pr>
                  <w:rFonts w:ascii="Times New Roman" w:hAnsi="Times New Roman" w:cs="Times New Roman"/>
                  <w:sz w:val="24"/>
                  <w:szCs w:val="24"/>
                </w:rPr>
                <w:t>HRS admin</w:t>
              </w:r>
              <w:r w:rsidRPr="008821C8">
                <w:rPr>
                  <w:rFonts w:ascii="Times New Roman" w:hAnsi="Times New Roman" w:cs="Times New Roman"/>
                  <w:sz w:val="24"/>
                  <w:szCs w:val="24"/>
                </w:rPr>
                <w:t xml:space="preserve"> </w:t>
              </w:r>
              <w:r>
                <w:rPr>
                  <w:rFonts w:ascii="Times New Roman" w:hAnsi="Times New Roman" w:cs="Times New Roman"/>
                  <w:sz w:val="24"/>
                  <w:szCs w:val="24"/>
                </w:rPr>
                <w:t xml:space="preserve">is </w:t>
              </w:r>
            </w:ins>
            <w:ins w:id="110" w:author="Sen, LopamudraX" w:date="2017-04-01T01:19:00Z">
              <w:r w:rsidR="000C0D4C">
                <w:rPr>
                  <w:rFonts w:ascii="Times New Roman" w:hAnsi="Times New Roman" w:cs="Times New Roman"/>
                  <w:sz w:val="24"/>
                  <w:szCs w:val="24"/>
                </w:rPr>
                <w:t>searching the HRS database to check the current s</w:t>
              </w:r>
            </w:ins>
            <w:ins w:id="111" w:author="Sen, LopamudraX" w:date="2017-04-01T01:20:00Z">
              <w:r w:rsidR="000C0D4C">
                <w:rPr>
                  <w:rFonts w:ascii="Times New Roman" w:hAnsi="Times New Roman" w:cs="Times New Roman"/>
                  <w:sz w:val="24"/>
                  <w:szCs w:val="24"/>
                </w:rPr>
                <w:t>tatus of all rooms available in HRS</w:t>
              </w:r>
            </w:ins>
          </w:p>
          <w:p w14:paraId="41DC1679" w14:textId="51C5C587" w:rsidR="006B38C2" w:rsidRPr="008821C8" w:rsidRDefault="006B38C2" w:rsidP="00E30876">
            <w:pPr>
              <w:spacing w:after="0" w:line="240" w:lineRule="auto"/>
              <w:rPr>
                <w:ins w:id="112" w:author="Sen, LopamudraX" w:date="2017-04-01T01:18:00Z"/>
                <w:rFonts w:ascii="Times New Roman" w:hAnsi="Times New Roman" w:cs="Times New Roman"/>
                <w:sz w:val="24"/>
                <w:szCs w:val="24"/>
              </w:rPr>
            </w:pPr>
            <w:ins w:id="113" w:author="Sen, LopamudraX" w:date="2017-04-01T01:18:00Z">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ins>
            <w:ins w:id="114" w:author="Sen, LopamudraX" w:date="2017-04-01T01:20:00Z">
              <w:r w:rsidR="0059225F">
                <w:rPr>
                  <w:rFonts w:ascii="Times New Roman" w:hAnsi="Times New Roman" w:cs="Times New Roman"/>
                  <w:sz w:val="24"/>
                  <w:szCs w:val="24"/>
                </w:rPr>
                <w:t xml:space="preserve">HRS admin </w:t>
              </w:r>
            </w:ins>
            <w:ins w:id="115" w:author="Sen, LopamudraX" w:date="2017-04-01T01:21:00Z">
              <w:r w:rsidR="0059225F">
                <w:rPr>
                  <w:rFonts w:ascii="Times New Roman" w:hAnsi="Times New Roman" w:cs="Times New Roman"/>
                  <w:sz w:val="24"/>
                  <w:szCs w:val="24"/>
                </w:rPr>
                <w:t>has access to the HRS system</w:t>
              </w:r>
            </w:ins>
            <w:ins w:id="116" w:author="Sen, LopamudraX" w:date="2017-04-01T01:20:00Z">
              <w:r w:rsidR="0059225F">
                <w:rPr>
                  <w:rFonts w:ascii="Times New Roman" w:hAnsi="Times New Roman" w:cs="Times New Roman"/>
                  <w:sz w:val="24"/>
                  <w:szCs w:val="24"/>
                </w:rPr>
                <w:t xml:space="preserve"> </w:t>
              </w:r>
            </w:ins>
          </w:p>
          <w:p w14:paraId="335703C3" w14:textId="77777777" w:rsidR="006B38C2" w:rsidRPr="0075287A" w:rsidRDefault="006B38C2" w:rsidP="00E30876">
            <w:pPr>
              <w:spacing w:after="0" w:line="240" w:lineRule="auto"/>
              <w:rPr>
                <w:ins w:id="117" w:author="Sen, LopamudraX" w:date="2017-04-01T01:18:00Z"/>
                <w:rFonts w:ascii="Times New Roman" w:eastAsia="Times New Roman" w:hAnsi="Times New Roman" w:cs="Times New Roman"/>
                <w:sz w:val="24"/>
                <w:szCs w:val="24"/>
              </w:rPr>
            </w:pPr>
            <w:ins w:id="118" w:author="Sen, LopamudraX" w:date="2017-04-01T01:18:00Z">
              <w:r w:rsidRPr="008821C8">
                <w:rPr>
                  <w:rFonts w:ascii="Times New Roman" w:hAnsi="Times New Roman" w:cs="Times New Roman"/>
                  <w:b/>
                  <w:sz w:val="24"/>
                  <w:szCs w:val="24"/>
                </w:rPr>
                <w:t>Post condition</w:t>
              </w:r>
              <w:r w:rsidRPr="008821C8">
                <w:rPr>
                  <w:rFonts w:ascii="Times New Roman" w:hAnsi="Times New Roman" w:cs="Times New Roman"/>
                  <w:sz w:val="24"/>
                  <w:szCs w:val="24"/>
                </w:rPr>
                <w:t xml:space="preserve">: </w:t>
              </w:r>
              <w:r>
                <w:rPr>
                  <w:rFonts w:ascii="Times New Roman" w:hAnsi="Times New Roman" w:cs="Times New Roman"/>
                  <w:sz w:val="24"/>
                  <w:szCs w:val="24"/>
                </w:rPr>
                <w:t xml:space="preserve">A room record is deleted from HRS </w:t>
              </w:r>
            </w:ins>
          </w:p>
        </w:tc>
      </w:tr>
      <w:tr w:rsidR="006B38C2" w:rsidRPr="0075287A" w14:paraId="761BD4F5" w14:textId="77777777" w:rsidTr="00E30876">
        <w:trPr>
          <w:trHeight w:val="1279"/>
          <w:tblCellSpacing w:w="12" w:type="dxa"/>
          <w:ins w:id="119" w:author="Sen, LopamudraX" w:date="2017-04-01T01:18:00Z"/>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1534D82" w14:textId="77777777" w:rsidR="006B38C2" w:rsidRPr="0075287A" w:rsidRDefault="006B38C2" w:rsidP="00E30876">
            <w:pPr>
              <w:spacing w:after="0" w:line="240" w:lineRule="auto"/>
              <w:rPr>
                <w:ins w:id="120" w:author="Sen, LopamudraX" w:date="2017-04-01T01:18:00Z"/>
                <w:rFonts w:ascii="Times New Roman" w:eastAsia="Times New Roman" w:hAnsi="Times New Roman" w:cs="Times New Roman"/>
                <w:sz w:val="24"/>
                <w:szCs w:val="24"/>
              </w:rPr>
            </w:pPr>
            <w:ins w:id="121" w:author="Sen, LopamudraX" w:date="2017-04-01T01:18:00Z">
              <w:r w:rsidRPr="0075287A">
                <w:rPr>
                  <w:rFonts w:ascii="Times New Roman" w:eastAsia="Times New Roman" w:hAnsi="Times New Roman" w:cs="Times New Roman"/>
                  <w:b/>
                  <w:bCs/>
                  <w:sz w:val="24"/>
                  <w:szCs w:val="24"/>
                </w:rPr>
                <w:t>Step-by-step Description: </w:t>
              </w:r>
            </w:ins>
          </w:p>
          <w:p w14:paraId="73D1278D" w14:textId="78B483AF" w:rsidR="006B38C2" w:rsidRDefault="006B38C2" w:rsidP="006B38C2">
            <w:pPr>
              <w:numPr>
                <w:ilvl w:val="0"/>
                <w:numId w:val="38"/>
              </w:numPr>
              <w:spacing w:before="100" w:beforeAutospacing="1" w:after="100" w:afterAutospacing="1" w:line="240" w:lineRule="auto"/>
              <w:rPr>
                <w:ins w:id="122" w:author="Sen, LopamudraX" w:date="2017-04-01T01:21:00Z"/>
                <w:rFonts w:ascii="Times New Roman" w:eastAsia="Times New Roman" w:hAnsi="Times New Roman" w:cs="Times New Roman"/>
                <w:sz w:val="24"/>
                <w:szCs w:val="24"/>
              </w:rPr>
            </w:pPr>
            <w:ins w:id="123" w:author="Sen, LopamudraX" w:date="2017-04-01T01:18:00Z">
              <w:r>
                <w:fldChar w:fldCharType="begin"/>
              </w:r>
              <w:r>
                <w:instrText xml:space="preserve"> HYPERLINK "http://www.ccs.neu.edu/home/kenb/ontologies/oor-usecase.xml" \l "User" </w:instrText>
              </w:r>
              <w:r>
                <w:fldChar w:fldCharType="separate"/>
              </w:r>
              <w:r>
                <w:rPr>
                  <w:rFonts w:ascii="Times New Roman" w:eastAsia="Times New Roman" w:hAnsi="Times New Roman" w:cs="Times New Roman"/>
                  <w:color w:val="C23B01"/>
                  <w:sz w:val="24"/>
                  <w:szCs w:val="24"/>
                  <w:u w:val="single"/>
                </w:rPr>
                <w:t>[#sys</w:t>
              </w:r>
              <w:r w:rsidRPr="0075287A">
                <w:rPr>
                  <w:rFonts w:ascii="Times New Roman" w:eastAsia="Times New Roman" w:hAnsi="Times New Roman" w:cs="Times New Roman"/>
                  <w:color w:val="C23B01"/>
                  <w:sz w:val="24"/>
                  <w:szCs w:val="24"/>
                  <w:u w:val="single"/>
                </w:rPr>
                <w:t>]</w:t>
              </w:r>
              <w:r>
                <w:rPr>
                  <w:rFonts w:ascii="Times New Roman" w:eastAsia="Times New Roman" w:hAnsi="Times New Roman" w:cs="Times New Roman"/>
                  <w:color w:val="C23B01"/>
                  <w:sz w:val="24"/>
                  <w:szCs w:val="24"/>
                  <w:u w:val="single"/>
                </w:rPr>
                <w:fldChar w:fldCharType="end"/>
              </w:r>
              <w:r w:rsidRPr="0075287A">
                <w:rPr>
                  <w:rFonts w:ascii="Times New Roman" w:eastAsia="Times New Roman" w:hAnsi="Times New Roman" w:cs="Times New Roman"/>
                  <w:color w:val="800080"/>
                  <w:sz w:val="24"/>
                  <w:szCs w:val="24"/>
                </w:rPr>
                <w:t> </w:t>
              </w:r>
              <w:r>
                <w:rPr>
                  <w:rFonts w:ascii="Times New Roman" w:eastAsia="Times New Roman" w:hAnsi="Times New Roman" w:cs="Times New Roman"/>
                  <w:color w:val="800080"/>
                  <w:sz w:val="24"/>
                  <w:szCs w:val="24"/>
                </w:rPr>
                <w:t>–</w:t>
              </w:r>
              <w:r w:rsidRPr="0075287A">
                <w:rPr>
                  <w:rFonts w:ascii="Times New Roman" w:eastAsia="Times New Roman" w:hAnsi="Times New Roman" w:cs="Times New Roman"/>
                  <w:color w:val="800080"/>
                  <w:sz w:val="24"/>
                  <w:szCs w:val="24"/>
                </w:rPr>
                <w:t> </w:t>
              </w:r>
            </w:ins>
            <w:ins w:id="124" w:author="Sen, LopamudraX" w:date="2017-04-01T01:22:00Z">
              <w:r w:rsidR="00B87C6A">
                <w:rPr>
                  <w:rFonts w:ascii="Times New Roman" w:eastAsia="Times New Roman" w:hAnsi="Times New Roman" w:cs="Times New Roman"/>
                  <w:sz w:val="24"/>
                  <w:szCs w:val="24"/>
                </w:rPr>
                <w:t>searched</w:t>
              </w:r>
            </w:ins>
            <w:ins w:id="125" w:author="Sen, LopamudraX" w:date="2017-04-01T01:21:00Z">
              <w:r w:rsidR="00666925">
                <w:rPr>
                  <w:rFonts w:ascii="Times New Roman" w:eastAsia="Times New Roman" w:hAnsi="Times New Roman" w:cs="Times New Roman"/>
                  <w:sz w:val="24"/>
                  <w:szCs w:val="24"/>
                </w:rPr>
                <w:t xml:space="preserve"> </w:t>
              </w:r>
            </w:ins>
            <w:ins w:id="126" w:author="Sen, LopamudraX" w:date="2017-04-01T01:18:00Z">
              <w:r>
                <w:rPr>
                  <w:rFonts w:ascii="Times New Roman" w:eastAsia="Times New Roman" w:hAnsi="Times New Roman" w:cs="Times New Roman"/>
                  <w:sz w:val="24"/>
                  <w:szCs w:val="24"/>
                </w:rPr>
                <w:t>HRS</w:t>
              </w:r>
            </w:ins>
            <w:ins w:id="127" w:author="Sen, LopamudraX" w:date="2017-04-01T01:21:00Z">
              <w:r w:rsidR="00666925">
                <w:rPr>
                  <w:rFonts w:ascii="Times New Roman" w:eastAsia="Times New Roman" w:hAnsi="Times New Roman" w:cs="Times New Roman"/>
                  <w:sz w:val="24"/>
                  <w:szCs w:val="24"/>
                </w:rPr>
                <w:t xml:space="preserve"> database for all rooms</w:t>
              </w:r>
            </w:ins>
          </w:p>
          <w:p w14:paraId="509D3C59" w14:textId="64801F4E" w:rsidR="00666925" w:rsidRPr="00D8696F" w:rsidRDefault="00666925" w:rsidP="006B38C2">
            <w:pPr>
              <w:numPr>
                <w:ilvl w:val="0"/>
                <w:numId w:val="38"/>
              </w:numPr>
              <w:spacing w:before="100" w:beforeAutospacing="1" w:after="100" w:afterAutospacing="1" w:line="240" w:lineRule="auto"/>
              <w:rPr>
                <w:ins w:id="128" w:author="Sen, LopamudraX" w:date="2017-04-01T01:18:00Z"/>
                <w:rFonts w:ascii="Times New Roman" w:eastAsia="Times New Roman" w:hAnsi="Times New Roman" w:cs="Times New Roman"/>
                <w:sz w:val="24"/>
                <w:szCs w:val="24"/>
              </w:rPr>
            </w:pPr>
            <w:ins w:id="129" w:author="Sen, LopamudraX" w:date="2017-04-01T01:21:00Z">
              <w:r>
                <w:rPr>
                  <w:rFonts w:ascii="Times New Roman" w:eastAsia="Times New Roman" w:hAnsi="Times New Roman" w:cs="Times New Roman"/>
                  <w:sz w:val="24"/>
                  <w:szCs w:val="24"/>
                </w:rPr>
                <w:t xml:space="preserve">[#HRS] – returns the list of all rooms with details to the </w:t>
              </w:r>
            </w:ins>
            <w:ins w:id="130" w:author="Sen, LopamudraX" w:date="2017-04-01T01:22:00Z">
              <w:r>
                <w:rPr>
                  <w:rFonts w:ascii="Times New Roman" w:eastAsia="Times New Roman" w:hAnsi="Times New Roman" w:cs="Times New Roman"/>
                  <w:sz w:val="24"/>
                  <w:szCs w:val="24"/>
                </w:rPr>
                <w:t>HRS admin</w:t>
              </w:r>
            </w:ins>
          </w:p>
          <w:p w14:paraId="39E73653" w14:textId="77777777" w:rsidR="006B38C2" w:rsidRPr="00A42D9D" w:rsidRDefault="006B38C2" w:rsidP="00E30876">
            <w:pPr>
              <w:spacing w:before="100" w:beforeAutospacing="1" w:after="100" w:afterAutospacing="1" w:line="240" w:lineRule="auto"/>
              <w:ind w:left="720"/>
              <w:rPr>
                <w:ins w:id="131" w:author="Sen, LopamudraX" w:date="2017-04-01T01:18:00Z"/>
                <w:rFonts w:ascii="Times New Roman" w:eastAsia="Times New Roman" w:hAnsi="Times New Roman" w:cs="Times New Roman"/>
                <w:sz w:val="24"/>
                <w:szCs w:val="24"/>
              </w:rPr>
            </w:pPr>
          </w:p>
        </w:tc>
      </w:tr>
    </w:tbl>
    <w:p w14:paraId="150D0518" w14:textId="77777777" w:rsidR="00BA260B" w:rsidRDefault="00BA260B" w:rsidP="000008C0">
      <w:pPr>
        <w:spacing w:before="100" w:beforeAutospacing="1" w:after="100" w:afterAutospacing="1" w:line="240" w:lineRule="auto"/>
        <w:outlineLvl w:val="2"/>
        <w:rPr>
          <w:ins w:id="132" w:author="Sen, LopamudraX" w:date="2017-04-01T01:02:00Z"/>
          <w:rFonts w:ascii="Trebuchet MS" w:eastAsia="Times New Roman" w:hAnsi="Trebuchet MS" w:cs="Times New Roman"/>
          <w:b/>
          <w:bCs/>
          <w:color w:val="000000"/>
          <w:sz w:val="27"/>
          <w:szCs w:val="27"/>
          <w:u w:val="single"/>
        </w:rPr>
      </w:pPr>
    </w:p>
    <w:p w14:paraId="02303FC2" w14:textId="0DE2148E" w:rsidR="000008C0" w:rsidRPr="00702CBA" w:rsidRDefault="000008C0" w:rsidP="000008C0">
      <w:pPr>
        <w:spacing w:before="100" w:beforeAutospacing="1" w:after="100" w:afterAutospacing="1" w:line="240" w:lineRule="auto"/>
        <w:outlineLvl w:val="2"/>
        <w:rPr>
          <w:ins w:id="133" w:author="Sen, LopamudraX" w:date="2017-04-01T00:28:00Z"/>
          <w:rFonts w:ascii="Trebuchet MS" w:eastAsia="Times New Roman" w:hAnsi="Trebuchet MS" w:cs="Times New Roman"/>
          <w:b/>
          <w:bCs/>
          <w:color w:val="000000"/>
          <w:sz w:val="27"/>
          <w:szCs w:val="27"/>
          <w:u w:val="single"/>
        </w:rPr>
      </w:pPr>
      <w:ins w:id="134" w:author="Sen, LopamudraX" w:date="2017-04-01T00:28:00Z">
        <w:r>
          <w:rPr>
            <w:rFonts w:ascii="Trebuchet MS" w:eastAsia="Times New Roman" w:hAnsi="Trebuchet MS" w:cs="Times New Roman"/>
            <w:b/>
            <w:bCs/>
            <w:color w:val="000000"/>
            <w:sz w:val="27"/>
            <w:szCs w:val="27"/>
            <w:u w:val="single"/>
          </w:rPr>
          <w:t xml:space="preserve">Search All </w:t>
        </w:r>
        <w:r>
          <w:rPr>
            <w:rFonts w:ascii="Trebuchet MS" w:eastAsia="Times New Roman" w:hAnsi="Trebuchet MS" w:cs="Times New Roman"/>
            <w:b/>
            <w:bCs/>
            <w:color w:val="000000"/>
            <w:sz w:val="27"/>
            <w:szCs w:val="27"/>
            <w:u w:val="single"/>
          </w:rPr>
          <w:t>Customer</w:t>
        </w:r>
      </w:ins>
    </w:p>
    <w:tbl>
      <w:tblPr>
        <w:tblW w:w="9953"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53"/>
      </w:tblGrid>
      <w:tr w:rsidR="000008C0" w:rsidRPr="0075287A" w14:paraId="2E510730" w14:textId="77777777" w:rsidTr="00E30876">
        <w:trPr>
          <w:trHeight w:val="1022"/>
          <w:tblCellSpacing w:w="12" w:type="dxa"/>
          <w:ins w:id="135" w:author="Sen, LopamudraX" w:date="2017-04-01T00:28:00Z"/>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00AA309" w14:textId="6BECA03A" w:rsidR="000008C0" w:rsidRPr="008821C8" w:rsidRDefault="000008C0" w:rsidP="00E30876">
            <w:pPr>
              <w:spacing w:after="0" w:line="240" w:lineRule="auto"/>
              <w:rPr>
                <w:ins w:id="136" w:author="Sen, LopamudraX" w:date="2017-04-01T00:28:00Z"/>
                <w:rFonts w:ascii="Times New Roman" w:eastAsia="Times New Roman" w:hAnsi="Times New Roman" w:cs="Times New Roman"/>
                <w:sz w:val="24"/>
                <w:szCs w:val="24"/>
              </w:rPr>
            </w:pPr>
            <w:ins w:id="137" w:author="Sen, LopamudraX" w:date="2017-04-01T00:28:00Z">
              <w:r w:rsidRPr="008821C8">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 xml:space="preserve">HRS admin </w:t>
              </w:r>
              <w:r>
                <w:rPr>
                  <w:rFonts w:ascii="Times New Roman" w:eastAsia="Times New Roman" w:hAnsi="Times New Roman" w:cs="Times New Roman"/>
                  <w:sz w:val="24"/>
                  <w:szCs w:val="24"/>
                </w:rPr>
                <w:t>wants to search the c</w:t>
              </w:r>
            </w:ins>
            <w:ins w:id="138" w:author="Sen, LopamudraX" w:date="2017-04-01T00:29:00Z">
              <w:r>
                <w:rPr>
                  <w:rFonts w:ascii="Times New Roman" w:eastAsia="Times New Roman" w:hAnsi="Times New Roman" w:cs="Times New Roman"/>
                  <w:sz w:val="24"/>
                  <w:szCs w:val="24"/>
                </w:rPr>
                <w:t>ustomer database</w:t>
              </w:r>
            </w:ins>
          </w:p>
          <w:p w14:paraId="031D5489" w14:textId="75E9B3B6" w:rsidR="000008C0" w:rsidRPr="008821C8" w:rsidRDefault="000008C0" w:rsidP="00E30876">
            <w:pPr>
              <w:spacing w:after="0" w:line="240" w:lineRule="auto"/>
              <w:rPr>
                <w:ins w:id="139" w:author="Sen, LopamudraX" w:date="2017-04-01T00:28:00Z"/>
                <w:rFonts w:ascii="Times New Roman" w:hAnsi="Times New Roman" w:cs="Times New Roman"/>
                <w:sz w:val="24"/>
                <w:szCs w:val="24"/>
              </w:rPr>
            </w:pPr>
            <w:ins w:id="140" w:author="Sen, LopamudraX" w:date="2017-04-01T00:28:00Z">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Pr>
                  <w:rFonts w:ascii="Times New Roman" w:hAnsi="Times New Roman" w:cs="Times New Roman"/>
                  <w:sz w:val="24"/>
                  <w:szCs w:val="24"/>
                </w:rPr>
                <w:t>HRS admin</w:t>
              </w:r>
              <w:r w:rsidRPr="008821C8">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rPr>
                <w:t xml:space="preserve">s </w:t>
              </w:r>
            </w:ins>
            <w:ins w:id="141" w:author="Sen, LopamudraX" w:date="2017-04-01T00:29:00Z">
              <w:r>
                <w:rPr>
                  <w:rFonts w:ascii="Times New Roman" w:hAnsi="Times New Roman" w:cs="Times New Roman"/>
                  <w:sz w:val="24"/>
                  <w:szCs w:val="24"/>
                </w:rPr>
                <w:t>searching the HRS database to see the list of all customers</w:t>
              </w:r>
            </w:ins>
          </w:p>
          <w:p w14:paraId="1740C218" w14:textId="1816D216" w:rsidR="000008C0" w:rsidRPr="008821C8" w:rsidRDefault="000008C0" w:rsidP="00E30876">
            <w:pPr>
              <w:spacing w:after="0" w:line="240" w:lineRule="auto"/>
              <w:rPr>
                <w:ins w:id="142" w:author="Sen, LopamudraX" w:date="2017-04-01T00:28:00Z"/>
                <w:rFonts w:ascii="Times New Roman" w:hAnsi="Times New Roman" w:cs="Times New Roman"/>
                <w:sz w:val="24"/>
                <w:szCs w:val="24"/>
              </w:rPr>
            </w:pPr>
            <w:ins w:id="143" w:author="Sen, LopamudraX" w:date="2017-04-01T00:28:00Z">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ins>
            <w:ins w:id="144" w:author="Sen, LopamudraX" w:date="2017-04-01T00:29:00Z">
              <w:r>
                <w:rPr>
                  <w:rFonts w:ascii="Times New Roman" w:hAnsi="Times New Roman" w:cs="Times New Roman"/>
                  <w:sz w:val="24"/>
                  <w:szCs w:val="24"/>
                </w:rPr>
                <w:t>Customer records are availab</w:t>
              </w:r>
            </w:ins>
            <w:ins w:id="145" w:author="Sen, LopamudraX" w:date="2017-04-01T00:30:00Z">
              <w:r>
                <w:rPr>
                  <w:rFonts w:ascii="Times New Roman" w:hAnsi="Times New Roman" w:cs="Times New Roman"/>
                  <w:sz w:val="24"/>
                  <w:szCs w:val="24"/>
                </w:rPr>
                <w:t>le in HRS database</w:t>
              </w:r>
            </w:ins>
          </w:p>
          <w:p w14:paraId="2A62E0A6" w14:textId="13A65B14" w:rsidR="000008C0" w:rsidRPr="0075287A" w:rsidRDefault="000008C0" w:rsidP="000F56A3">
            <w:pPr>
              <w:spacing w:after="0" w:line="240" w:lineRule="auto"/>
              <w:rPr>
                <w:ins w:id="146" w:author="Sen, LopamudraX" w:date="2017-04-01T00:28:00Z"/>
                <w:rFonts w:ascii="Times New Roman" w:eastAsia="Times New Roman" w:hAnsi="Times New Roman" w:cs="Times New Roman"/>
                <w:sz w:val="24"/>
                <w:szCs w:val="24"/>
              </w:rPr>
            </w:pPr>
            <w:ins w:id="147" w:author="Sen, LopamudraX" w:date="2017-04-01T00:28:00Z">
              <w:r w:rsidRPr="008821C8">
                <w:rPr>
                  <w:rFonts w:ascii="Times New Roman" w:hAnsi="Times New Roman" w:cs="Times New Roman"/>
                  <w:b/>
                  <w:sz w:val="24"/>
                  <w:szCs w:val="24"/>
                </w:rPr>
                <w:t>Post condition</w:t>
              </w:r>
              <w:r w:rsidRPr="008821C8">
                <w:rPr>
                  <w:rFonts w:ascii="Times New Roman" w:hAnsi="Times New Roman" w:cs="Times New Roman"/>
                  <w:sz w:val="24"/>
                  <w:szCs w:val="24"/>
                </w:rPr>
                <w:t xml:space="preserve">: </w:t>
              </w:r>
              <w:r w:rsidR="00CA3E02">
                <w:rPr>
                  <w:rFonts w:ascii="Times New Roman" w:hAnsi="Times New Roman" w:cs="Times New Roman"/>
                  <w:sz w:val="24"/>
                  <w:szCs w:val="24"/>
                </w:rPr>
                <w:t>A</w:t>
              </w:r>
            </w:ins>
            <w:ins w:id="148" w:author="Sen, LopamudraX" w:date="2017-04-01T00:30:00Z">
              <w:r w:rsidR="00CA3E02">
                <w:rPr>
                  <w:rFonts w:ascii="Times New Roman" w:hAnsi="Times New Roman" w:cs="Times New Roman"/>
                  <w:sz w:val="24"/>
                  <w:szCs w:val="24"/>
                </w:rPr>
                <w:t xml:space="preserve">ll </w:t>
              </w:r>
            </w:ins>
            <w:ins w:id="149" w:author="Sen, LopamudraX" w:date="2017-04-01T00:28:00Z">
              <w:r w:rsidR="00CA3E02">
                <w:rPr>
                  <w:rFonts w:ascii="Times New Roman" w:hAnsi="Times New Roman" w:cs="Times New Roman"/>
                  <w:sz w:val="24"/>
                  <w:szCs w:val="24"/>
                </w:rPr>
                <w:t xml:space="preserve">customer record </w:t>
              </w:r>
            </w:ins>
            <w:ins w:id="150" w:author="Sen, LopamudraX" w:date="2017-04-01T00:30:00Z">
              <w:r w:rsidR="000F56A3">
                <w:rPr>
                  <w:rFonts w:ascii="Times New Roman" w:hAnsi="Times New Roman" w:cs="Times New Roman"/>
                  <w:sz w:val="24"/>
                  <w:szCs w:val="24"/>
                </w:rPr>
                <w:t>available in HRS are returned</w:t>
              </w:r>
            </w:ins>
          </w:p>
        </w:tc>
      </w:tr>
      <w:tr w:rsidR="000008C0" w:rsidRPr="0075287A" w14:paraId="543AB18C" w14:textId="77777777" w:rsidTr="00E30876">
        <w:trPr>
          <w:trHeight w:val="1279"/>
          <w:tblCellSpacing w:w="12" w:type="dxa"/>
          <w:ins w:id="151" w:author="Sen, LopamudraX" w:date="2017-04-01T00:28:00Z"/>
        </w:trPr>
        <w:tc>
          <w:tcPr>
            <w:tcW w:w="9905"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58D8FD4" w14:textId="77777777" w:rsidR="000008C0" w:rsidRPr="0075287A" w:rsidRDefault="000008C0" w:rsidP="00E30876">
            <w:pPr>
              <w:spacing w:after="0" w:line="240" w:lineRule="auto"/>
              <w:rPr>
                <w:ins w:id="152" w:author="Sen, LopamudraX" w:date="2017-04-01T00:28:00Z"/>
                <w:rFonts w:ascii="Times New Roman" w:eastAsia="Times New Roman" w:hAnsi="Times New Roman" w:cs="Times New Roman"/>
                <w:sz w:val="24"/>
                <w:szCs w:val="24"/>
              </w:rPr>
            </w:pPr>
            <w:ins w:id="153" w:author="Sen, LopamudraX" w:date="2017-04-01T00:28:00Z">
              <w:r w:rsidRPr="0075287A">
                <w:rPr>
                  <w:rFonts w:ascii="Times New Roman" w:eastAsia="Times New Roman" w:hAnsi="Times New Roman" w:cs="Times New Roman"/>
                  <w:b/>
                  <w:bCs/>
                  <w:sz w:val="24"/>
                  <w:szCs w:val="24"/>
                </w:rPr>
                <w:t>Step-by-step Description: </w:t>
              </w:r>
            </w:ins>
          </w:p>
          <w:p w14:paraId="52D3BE96" w14:textId="1EC3763B" w:rsidR="000008C0" w:rsidRPr="00D8696F" w:rsidRDefault="000008C0" w:rsidP="000008C0">
            <w:pPr>
              <w:numPr>
                <w:ilvl w:val="0"/>
                <w:numId w:val="34"/>
              </w:numPr>
              <w:spacing w:before="100" w:beforeAutospacing="1" w:after="100" w:afterAutospacing="1" w:line="240" w:lineRule="auto"/>
              <w:rPr>
                <w:ins w:id="154" w:author="Sen, LopamudraX" w:date="2017-04-01T00:28:00Z"/>
                <w:rFonts w:ascii="Times New Roman" w:eastAsia="Times New Roman" w:hAnsi="Times New Roman" w:cs="Times New Roman"/>
                <w:sz w:val="24"/>
                <w:szCs w:val="24"/>
              </w:rPr>
            </w:pPr>
            <w:ins w:id="155" w:author="Sen, LopamudraX" w:date="2017-04-01T00:28:00Z">
              <w:r>
                <w:fldChar w:fldCharType="begin"/>
              </w:r>
              <w:r>
                <w:instrText xml:space="preserve"> HYPERLINK "http://www.ccs.neu.edu/home/kenb/ontologies/oor-usecase.xml" \l "User" </w:instrText>
              </w:r>
              <w:r>
                <w:fldChar w:fldCharType="separate"/>
              </w:r>
              <w:r>
                <w:rPr>
                  <w:rFonts w:ascii="Times New Roman" w:eastAsia="Times New Roman" w:hAnsi="Times New Roman" w:cs="Times New Roman"/>
                  <w:color w:val="C23B01"/>
                  <w:sz w:val="24"/>
                  <w:szCs w:val="24"/>
                  <w:u w:val="single"/>
                </w:rPr>
                <w:t>[#sys</w:t>
              </w:r>
              <w:r w:rsidRPr="0075287A">
                <w:rPr>
                  <w:rFonts w:ascii="Times New Roman" w:eastAsia="Times New Roman" w:hAnsi="Times New Roman" w:cs="Times New Roman"/>
                  <w:color w:val="C23B01"/>
                  <w:sz w:val="24"/>
                  <w:szCs w:val="24"/>
                  <w:u w:val="single"/>
                </w:rPr>
                <w:t>]</w:t>
              </w:r>
              <w:r>
                <w:rPr>
                  <w:rFonts w:ascii="Times New Roman" w:eastAsia="Times New Roman" w:hAnsi="Times New Roman" w:cs="Times New Roman"/>
                  <w:color w:val="C23B01"/>
                  <w:sz w:val="24"/>
                  <w:szCs w:val="24"/>
                  <w:u w:val="single"/>
                </w:rPr>
                <w:fldChar w:fldCharType="end"/>
              </w:r>
              <w:r w:rsidRPr="0075287A">
                <w:rPr>
                  <w:rFonts w:ascii="Times New Roman" w:eastAsia="Times New Roman" w:hAnsi="Times New Roman" w:cs="Times New Roman"/>
                  <w:color w:val="800080"/>
                  <w:sz w:val="24"/>
                  <w:szCs w:val="24"/>
                </w:rPr>
                <w:t> </w:t>
              </w:r>
              <w:r>
                <w:rPr>
                  <w:rFonts w:ascii="Times New Roman" w:eastAsia="Times New Roman" w:hAnsi="Times New Roman" w:cs="Times New Roman"/>
                  <w:color w:val="800080"/>
                  <w:sz w:val="24"/>
                  <w:szCs w:val="24"/>
                </w:rPr>
                <w:t>–</w:t>
              </w:r>
              <w:r w:rsidRPr="0075287A">
                <w:rPr>
                  <w:rFonts w:ascii="Times New Roman" w:eastAsia="Times New Roman" w:hAnsi="Times New Roman" w:cs="Times New Roman"/>
                  <w:color w:val="800080"/>
                  <w:sz w:val="24"/>
                  <w:szCs w:val="24"/>
                </w:rPr>
                <w:t> </w:t>
              </w:r>
            </w:ins>
            <w:ins w:id="156" w:author="Sen, LopamudraX" w:date="2017-04-01T00:30:00Z">
              <w:r w:rsidR="000F56A3">
                <w:rPr>
                  <w:rFonts w:ascii="Times New Roman" w:eastAsia="Times New Roman" w:hAnsi="Times New Roman" w:cs="Times New Roman"/>
                  <w:sz w:val="24"/>
                  <w:szCs w:val="24"/>
                </w:rPr>
                <w:t>S</w:t>
              </w:r>
              <w:r w:rsidR="00636618">
                <w:rPr>
                  <w:rFonts w:ascii="Times New Roman" w:eastAsia="Times New Roman" w:hAnsi="Times New Roman" w:cs="Times New Roman"/>
                  <w:sz w:val="24"/>
                  <w:szCs w:val="24"/>
                </w:rPr>
                <w:t>earches</w:t>
              </w:r>
              <w:r w:rsidR="000F56A3">
                <w:rPr>
                  <w:rFonts w:ascii="Times New Roman" w:eastAsia="Times New Roman" w:hAnsi="Times New Roman" w:cs="Times New Roman"/>
                  <w:sz w:val="24"/>
                  <w:szCs w:val="24"/>
                </w:rPr>
                <w:t xml:space="preserve"> HRS</w:t>
              </w:r>
            </w:ins>
            <w:ins w:id="157" w:author="Sen, LopamudraX" w:date="2017-04-01T00:49:00Z">
              <w:r w:rsidR="00636618">
                <w:rPr>
                  <w:rFonts w:ascii="Times New Roman" w:eastAsia="Times New Roman" w:hAnsi="Times New Roman" w:cs="Times New Roman"/>
                  <w:sz w:val="24"/>
                  <w:szCs w:val="24"/>
                </w:rPr>
                <w:t xml:space="preserve"> database </w:t>
              </w:r>
            </w:ins>
            <w:ins w:id="158" w:author="Sen, LopamudraX" w:date="2017-04-01T00:30:00Z">
              <w:r w:rsidR="00A1259A">
                <w:rPr>
                  <w:rFonts w:ascii="Times New Roman" w:eastAsia="Times New Roman" w:hAnsi="Times New Roman" w:cs="Times New Roman"/>
                  <w:sz w:val="24"/>
                  <w:szCs w:val="24"/>
                </w:rPr>
                <w:t xml:space="preserve">for list of all </w:t>
              </w:r>
            </w:ins>
            <w:ins w:id="159" w:author="Sen, LopamudraX" w:date="2017-04-01T00:49:00Z">
              <w:r w:rsidR="00A1259A">
                <w:rPr>
                  <w:rFonts w:ascii="Times New Roman" w:eastAsia="Times New Roman" w:hAnsi="Times New Roman" w:cs="Times New Roman"/>
                  <w:sz w:val="24"/>
                  <w:szCs w:val="24"/>
                </w:rPr>
                <w:t>registered customers</w:t>
              </w:r>
            </w:ins>
          </w:p>
          <w:p w14:paraId="20436306" w14:textId="77777777" w:rsidR="000008C0" w:rsidRPr="00A42D9D" w:rsidRDefault="000008C0" w:rsidP="00E30876">
            <w:pPr>
              <w:spacing w:before="100" w:beforeAutospacing="1" w:after="100" w:afterAutospacing="1" w:line="240" w:lineRule="auto"/>
              <w:ind w:left="720"/>
              <w:rPr>
                <w:ins w:id="160" w:author="Sen, LopamudraX" w:date="2017-04-01T00:28:00Z"/>
                <w:rFonts w:ascii="Times New Roman" w:eastAsia="Times New Roman" w:hAnsi="Times New Roman" w:cs="Times New Roman"/>
                <w:sz w:val="24"/>
                <w:szCs w:val="24"/>
              </w:rPr>
            </w:pPr>
          </w:p>
        </w:tc>
      </w:tr>
    </w:tbl>
    <w:p w14:paraId="1703DE98" w14:textId="061FC52C" w:rsidR="007B6AC3" w:rsidRDefault="007B6AC3" w:rsidP="00604287">
      <w:pPr>
        <w:spacing w:before="100" w:beforeAutospacing="1" w:after="100" w:afterAutospacing="1" w:line="240" w:lineRule="auto"/>
        <w:outlineLvl w:val="1"/>
        <w:rPr>
          <w:ins w:id="161" w:author="Sen, LopamudraX" w:date="2017-04-01T01:06:00Z"/>
          <w:rFonts w:ascii="Trebuchet MS" w:eastAsia="Times New Roman" w:hAnsi="Trebuchet MS" w:cs="Times New Roman"/>
          <w:b/>
          <w:bCs/>
          <w:color w:val="000000"/>
          <w:sz w:val="36"/>
          <w:szCs w:val="36"/>
        </w:rPr>
      </w:pPr>
    </w:p>
    <w:p w14:paraId="0A7F19A8" w14:textId="690E1DDA" w:rsidR="00005EB5" w:rsidRPr="0075287A" w:rsidDel="006B38C2" w:rsidRDefault="00165CB2" w:rsidP="00604287">
      <w:pPr>
        <w:spacing w:before="100" w:beforeAutospacing="1" w:after="100" w:afterAutospacing="1" w:line="240" w:lineRule="auto"/>
        <w:outlineLvl w:val="1"/>
        <w:rPr>
          <w:del w:id="162" w:author="Sen, LopamudraX" w:date="2017-04-01T01:18:00Z"/>
          <w:rFonts w:ascii="Trebuchet MS" w:eastAsia="Times New Roman" w:hAnsi="Trebuchet MS" w:cs="Times New Roman"/>
          <w:b/>
          <w:bCs/>
          <w:color w:val="000000"/>
          <w:sz w:val="36"/>
          <w:szCs w:val="36"/>
        </w:rPr>
      </w:pPr>
      <w:ins w:id="163" w:author="Sen, LopamudraX" w:date="2017-04-01T01:12:00Z">
        <w:r>
          <w:rPr>
            <w:rFonts w:ascii="Trebuchet MS" w:eastAsia="Times New Roman" w:hAnsi="Trebuchet MS" w:cs="Times New Roman"/>
            <w:b/>
            <w:bCs/>
            <w:color w:val="000000"/>
            <w:sz w:val="36"/>
            <w:szCs w:val="36"/>
          </w:rPr>
          <w:br w:type="column"/>
        </w:r>
      </w:ins>
    </w:p>
    <w:p w14:paraId="7650A562" w14:textId="6D37DFAD" w:rsidR="00604287" w:rsidRPr="00702CBA" w:rsidRDefault="00604287" w:rsidP="006B38C2">
      <w:pPr>
        <w:spacing w:before="100" w:beforeAutospacing="1" w:after="100" w:afterAutospacing="1" w:line="240" w:lineRule="auto"/>
        <w:outlineLvl w:val="1"/>
        <w:rPr>
          <w:rFonts w:ascii="Trebuchet MS" w:eastAsia="Times New Roman" w:hAnsi="Trebuchet MS" w:cs="Times New Roman"/>
          <w:b/>
          <w:bCs/>
          <w:color w:val="000000"/>
          <w:sz w:val="27"/>
          <w:szCs w:val="27"/>
          <w:u w:val="single"/>
        </w:rPr>
        <w:pPrChange w:id="164" w:author="Sen, LopamudraX" w:date="2017-04-01T01:18:00Z">
          <w:pPr>
            <w:spacing w:before="100" w:beforeAutospacing="1" w:after="100" w:afterAutospacing="1" w:line="240" w:lineRule="auto"/>
            <w:outlineLvl w:val="2"/>
          </w:pPr>
        </w:pPrChange>
      </w:pPr>
      <w:r w:rsidRPr="00702CBA">
        <w:rPr>
          <w:rFonts w:ascii="Trebuchet MS" w:eastAsia="Times New Roman" w:hAnsi="Trebuchet MS" w:cs="Times New Roman"/>
          <w:b/>
          <w:bCs/>
          <w:color w:val="000000"/>
          <w:sz w:val="27"/>
          <w:szCs w:val="27"/>
          <w:u w:val="single"/>
        </w:rPr>
        <w:t xml:space="preserve">Search </w:t>
      </w:r>
      <w:ins w:id="165" w:author="Sen, LopamudraX" w:date="2017-04-01T01:19:00Z">
        <w:r w:rsidR="00941C45">
          <w:rPr>
            <w:rFonts w:ascii="Trebuchet MS" w:eastAsia="Times New Roman" w:hAnsi="Trebuchet MS" w:cs="Times New Roman"/>
            <w:b/>
            <w:bCs/>
            <w:color w:val="000000"/>
            <w:sz w:val="27"/>
            <w:szCs w:val="27"/>
            <w:u w:val="single"/>
          </w:rPr>
          <w:t>Availability</w:t>
        </w:r>
      </w:ins>
      <w:ins w:id="166" w:author="Sen, LopamudraX" w:date="2017-04-01T01:18:00Z">
        <w:r w:rsidR="00652689">
          <w:rPr>
            <w:rFonts w:ascii="Trebuchet MS" w:eastAsia="Times New Roman" w:hAnsi="Trebuchet MS" w:cs="Times New Roman"/>
            <w:b/>
            <w:bCs/>
            <w:color w:val="000000"/>
            <w:sz w:val="27"/>
            <w:szCs w:val="27"/>
            <w:u w:val="single"/>
          </w:rPr>
          <w:t xml:space="preserve"> in HRS</w:t>
        </w:r>
      </w:ins>
      <w:del w:id="167" w:author="Sen, LopamudraX" w:date="2017-04-01T01:18:00Z">
        <w:r w:rsidRPr="00702CBA" w:rsidDel="00652689">
          <w:rPr>
            <w:rFonts w:ascii="Trebuchet MS" w:eastAsia="Times New Roman" w:hAnsi="Trebuchet MS" w:cs="Times New Roman"/>
            <w:b/>
            <w:bCs/>
            <w:color w:val="000000"/>
            <w:sz w:val="27"/>
            <w:szCs w:val="27"/>
            <w:u w:val="single"/>
          </w:rPr>
          <w:delText>Room</w:delText>
        </w:r>
      </w:del>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164EDEF0"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69B9560" w14:textId="277B363A" w:rsidR="00604287" w:rsidRPr="008821C8" w:rsidRDefault="00604287" w:rsidP="0003472F">
            <w:pPr>
              <w:spacing w:after="0" w:line="240" w:lineRule="auto"/>
              <w:rPr>
                <w:rFonts w:ascii="Times New Roman" w:eastAsia="Times New Roman" w:hAnsi="Times New Roman" w:cs="Times New Roman"/>
                <w:sz w:val="24"/>
                <w:szCs w:val="24"/>
              </w:rPr>
            </w:pPr>
            <w:r w:rsidRPr="008821C8">
              <w:rPr>
                <w:rFonts w:ascii="Times New Roman" w:eastAsia="Times New Roman" w:hAnsi="Times New Roman" w:cs="Times New Roman"/>
                <w:b/>
                <w:bCs/>
                <w:sz w:val="24"/>
                <w:szCs w:val="24"/>
              </w:rPr>
              <w:t>Description: </w:t>
            </w:r>
            <w:r w:rsidRPr="008821C8">
              <w:rPr>
                <w:rFonts w:ascii="Times New Roman" w:eastAsia="Times New Roman" w:hAnsi="Times New Roman" w:cs="Times New Roman"/>
                <w:sz w:val="24"/>
                <w:szCs w:val="24"/>
              </w:rPr>
              <w:t>User checks for availability of room in the Hotel and HRS system checks for its availability</w:t>
            </w:r>
          </w:p>
          <w:p w14:paraId="150AEFF8" w14:textId="3423C517" w:rsidR="003A2B19" w:rsidRPr="008821C8" w:rsidRDefault="003A2B19" w:rsidP="0003472F">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sidR="00380F27" w:rsidRPr="008821C8">
              <w:rPr>
                <w:rFonts w:ascii="Times New Roman" w:hAnsi="Times New Roman" w:cs="Times New Roman"/>
                <w:sz w:val="24"/>
                <w:szCs w:val="24"/>
              </w:rPr>
              <w:t>The user is searching in the HRS for the available rooms</w:t>
            </w:r>
          </w:p>
          <w:p w14:paraId="505531D3" w14:textId="7B58289B" w:rsidR="003A2B19" w:rsidRPr="008821C8" w:rsidRDefault="003A2B19" w:rsidP="0003472F">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del w:id="168" w:author="Sen, LopamudraX" w:date="2017-04-01T00:33:00Z">
              <w:r w:rsidR="00380F27" w:rsidRPr="008821C8" w:rsidDel="008F4F30">
                <w:rPr>
                  <w:rFonts w:ascii="Times New Roman" w:hAnsi="Times New Roman" w:cs="Times New Roman"/>
                  <w:sz w:val="24"/>
                  <w:szCs w:val="24"/>
                </w:rPr>
                <w:delText>User has registered himself and obtained a secure login</w:delText>
              </w:r>
            </w:del>
            <w:ins w:id="169" w:author="Sen, LopamudraX" w:date="2017-04-01T00:40:00Z">
              <w:r w:rsidR="00D2625F">
                <w:rPr>
                  <w:rFonts w:ascii="Times New Roman" w:hAnsi="Times New Roman" w:cs="Times New Roman"/>
                  <w:sz w:val="24"/>
                  <w:szCs w:val="24"/>
                </w:rPr>
                <w:t xml:space="preserve">User searches for a specific room type </w:t>
              </w:r>
            </w:ins>
            <w:ins w:id="170" w:author="Sen, LopamudraX" w:date="2017-04-01T00:47:00Z">
              <w:r w:rsidR="00615269">
                <w:rPr>
                  <w:rFonts w:ascii="Times New Roman" w:hAnsi="Times New Roman" w:cs="Times New Roman"/>
                  <w:sz w:val="24"/>
                  <w:szCs w:val="24"/>
                </w:rPr>
                <w:t xml:space="preserve">within a </w:t>
              </w:r>
            </w:ins>
            <w:ins w:id="171" w:author="Sen, LopamudraX" w:date="2017-04-01T00:40:00Z">
              <w:r w:rsidR="00D2625F">
                <w:rPr>
                  <w:rFonts w:ascii="Times New Roman" w:hAnsi="Times New Roman" w:cs="Times New Roman"/>
                  <w:sz w:val="24"/>
                  <w:szCs w:val="24"/>
                </w:rPr>
                <w:t>date range</w:t>
              </w:r>
            </w:ins>
          </w:p>
          <w:p w14:paraId="0EE585E8" w14:textId="4B149981" w:rsidR="003A2B19" w:rsidRPr="0075287A" w:rsidRDefault="00257F8C" w:rsidP="0003472F">
            <w:pPr>
              <w:spacing w:after="0" w:line="240" w:lineRule="auto"/>
              <w:rPr>
                <w:rFonts w:ascii="Times New Roman" w:eastAsia="Times New Roman" w:hAnsi="Times New Roman" w:cs="Times New Roman"/>
                <w:sz w:val="24"/>
                <w:szCs w:val="24"/>
              </w:rPr>
            </w:pPr>
            <w:r w:rsidRPr="008821C8">
              <w:rPr>
                <w:rFonts w:ascii="Times New Roman" w:hAnsi="Times New Roman" w:cs="Times New Roman"/>
                <w:b/>
                <w:sz w:val="24"/>
                <w:szCs w:val="24"/>
              </w:rPr>
              <w:t>Post condition</w:t>
            </w:r>
            <w:r w:rsidR="00380F27" w:rsidRPr="008821C8">
              <w:rPr>
                <w:rFonts w:ascii="Times New Roman" w:hAnsi="Times New Roman" w:cs="Times New Roman"/>
                <w:sz w:val="24"/>
                <w:szCs w:val="24"/>
              </w:rPr>
              <w:t>: The HRS provides the user with the list of available rooms</w:t>
            </w:r>
          </w:p>
        </w:tc>
      </w:tr>
      <w:tr w:rsidR="00604287" w:rsidRPr="0075287A" w14:paraId="5CA8282C"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ACB65DE"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Step-by-step Description: </w:t>
            </w:r>
          </w:p>
          <w:p w14:paraId="180FD6D5" w14:textId="77777777" w:rsidR="00604287" w:rsidRPr="00D8696F" w:rsidRDefault="00B659C1" w:rsidP="006B5F9F">
            <w:pPr>
              <w:numPr>
                <w:ilvl w:val="0"/>
                <w:numId w:val="35"/>
              </w:numPr>
              <w:spacing w:before="100" w:beforeAutospacing="1" w:after="100" w:afterAutospacing="1" w:line="240" w:lineRule="auto"/>
              <w:rPr>
                <w:rFonts w:ascii="Times New Roman" w:eastAsia="Times New Roman" w:hAnsi="Times New Roman" w:cs="Times New Roman"/>
                <w:sz w:val="24"/>
                <w:szCs w:val="24"/>
              </w:rPr>
              <w:pPrChange w:id="172" w:author="Sen, LopamudraX" w:date="2017-04-01T00:31:00Z">
                <w:pPr>
                  <w:numPr>
                    <w:numId w:val="34"/>
                  </w:numPr>
                  <w:tabs>
                    <w:tab w:val="num" w:pos="720"/>
                  </w:tabs>
                  <w:spacing w:before="100" w:beforeAutospacing="1" w:after="100" w:afterAutospacing="1" w:line="240" w:lineRule="auto"/>
                  <w:ind w:left="720" w:hanging="360"/>
                </w:pPr>
              </w:pPrChange>
            </w:pPr>
            <w:r>
              <w:fldChar w:fldCharType="begin"/>
            </w:r>
            <w:r>
              <w:instrText xml:space="preserve"> HYPERLINK "http://www.ccs.neu.edu/home/kenb/ontologies/oor-usecase.xml" \l "User" </w:instrText>
            </w:r>
            <w:r>
              <w:fldChar w:fldCharType="separate"/>
            </w:r>
            <w:r w:rsidR="00604287">
              <w:rPr>
                <w:rFonts w:ascii="Times New Roman" w:eastAsia="Times New Roman" w:hAnsi="Times New Roman" w:cs="Times New Roman"/>
                <w:color w:val="C23B01"/>
                <w:sz w:val="24"/>
                <w:szCs w:val="24"/>
                <w:u w:val="single"/>
              </w:rPr>
              <w:t>[#user</w:t>
            </w:r>
            <w:r w:rsidR="00604287" w:rsidRPr="0075287A">
              <w:rPr>
                <w:rFonts w:ascii="Times New Roman" w:eastAsia="Times New Roman" w:hAnsi="Times New Roman" w:cs="Times New Roman"/>
                <w:color w:val="C23B01"/>
                <w:sz w:val="24"/>
                <w:szCs w:val="24"/>
                <w:u w:val="single"/>
              </w:rPr>
              <w:t>]</w:t>
            </w:r>
            <w:r>
              <w:rPr>
                <w:rFonts w:ascii="Times New Roman" w:eastAsia="Times New Roman" w:hAnsi="Times New Roman" w:cs="Times New Roman"/>
                <w:color w:val="C23B01"/>
                <w:sz w:val="24"/>
                <w:szCs w:val="24"/>
                <w:u w:val="single"/>
              </w:rPr>
              <w:fldChar w:fldCharType="end"/>
            </w:r>
            <w:r w:rsidR="00604287" w:rsidRPr="0075287A">
              <w:rPr>
                <w:rFonts w:ascii="Times New Roman" w:eastAsia="Times New Roman" w:hAnsi="Times New Roman" w:cs="Times New Roman"/>
                <w:color w:val="800080"/>
                <w:sz w:val="24"/>
                <w:szCs w:val="24"/>
              </w:rPr>
              <w:t> - </w:t>
            </w:r>
            <w:r w:rsidR="00604287" w:rsidRPr="0075287A">
              <w:rPr>
                <w:rFonts w:ascii="Times New Roman" w:eastAsia="Times New Roman" w:hAnsi="Times New Roman" w:cs="Times New Roman"/>
                <w:sz w:val="24"/>
                <w:szCs w:val="24"/>
              </w:rPr>
              <w:t xml:space="preserve">A user </w:t>
            </w:r>
            <w:r w:rsidR="00604287">
              <w:rPr>
                <w:rFonts w:ascii="Times New Roman" w:eastAsia="Times New Roman" w:hAnsi="Times New Roman" w:cs="Times New Roman"/>
                <w:sz w:val="24"/>
                <w:szCs w:val="24"/>
              </w:rPr>
              <w:t>searches for the room</w:t>
            </w:r>
          </w:p>
          <w:p w14:paraId="32B1737C" w14:textId="31CF822D" w:rsidR="00604287" w:rsidRPr="00A42D9D" w:rsidRDefault="00604287" w:rsidP="006B5F9F">
            <w:pPr>
              <w:numPr>
                <w:ilvl w:val="0"/>
                <w:numId w:val="35"/>
              </w:numPr>
              <w:spacing w:before="100" w:beforeAutospacing="1" w:after="100" w:afterAutospacing="1" w:line="240" w:lineRule="auto"/>
              <w:rPr>
                <w:rFonts w:ascii="Times New Roman" w:eastAsia="Times New Roman" w:hAnsi="Times New Roman" w:cs="Times New Roman"/>
                <w:sz w:val="24"/>
                <w:szCs w:val="24"/>
              </w:rPr>
              <w:pPrChange w:id="173" w:author="Sen, LopamudraX" w:date="2017-04-01T00:31:00Z">
                <w:pPr>
                  <w:numPr>
                    <w:numId w:val="34"/>
                  </w:numPr>
                  <w:tabs>
                    <w:tab w:val="num" w:pos="720"/>
                  </w:tabs>
                  <w:spacing w:before="100" w:beforeAutospacing="1" w:after="100" w:afterAutospacing="1" w:line="240" w:lineRule="auto"/>
                  <w:ind w:left="720" w:hanging="360"/>
                </w:pPr>
              </w:pPrChange>
            </w:pPr>
            <w:r w:rsidRPr="0075287A">
              <w:rPr>
                <w:rFonts w:ascii="Times New Roman" w:eastAsia="Times New Roman" w:hAnsi="Times New Roman" w:cs="Times New Roman"/>
                <w:color w:val="C23B01"/>
                <w:sz w:val="24"/>
                <w:szCs w:val="24"/>
                <w:u w:val="single"/>
              </w:rPr>
              <w:t>[</w:t>
            </w:r>
            <w:r>
              <w:rPr>
                <w:rFonts w:ascii="Times New Roman" w:eastAsia="Times New Roman" w:hAnsi="Times New Roman" w:cs="Times New Roman"/>
                <w:color w:val="C23B01"/>
                <w:sz w:val="24"/>
                <w:szCs w:val="24"/>
                <w:u w:val="single"/>
              </w:rPr>
              <w:t>#HRS</w:t>
            </w:r>
            <w:r w:rsidRPr="0075287A">
              <w:rPr>
                <w:rFonts w:ascii="Times New Roman" w:eastAsia="Times New Roman" w:hAnsi="Times New Roman" w:cs="Times New Roman"/>
                <w:color w:val="C23B01"/>
                <w:sz w:val="24"/>
                <w:szCs w:val="24"/>
                <w:u w:val="single"/>
              </w:rPr>
              <w:t>]</w:t>
            </w:r>
            <w:r w:rsidRPr="0075287A">
              <w:rPr>
                <w:rFonts w:ascii="Times New Roman" w:eastAsia="Times New Roman" w:hAnsi="Times New Roman" w:cs="Times New Roman"/>
                <w:color w:val="800080"/>
                <w:sz w:val="24"/>
                <w:szCs w:val="24"/>
              </w:rPr>
              <w:t> - </w:t>
            </w:r>
            <w:r w:rsidRPr="0075287A">
              <w:rPr>
                <w:rFonts w:ascii="Times New Roman" w:eastAsia="Times New Roman" w:hAnsi="Times New Roman" w:cs="Times New Roman"/>
                <w:sz w:val="24"/>
                <w:szCs w:val="24"/>
              </w:rPr>
              <w:t xml:space="preserve">The system </w:t>
            </w:r>
            <w:r w:rsidR="005E18AA">
              <w:rPr>
                <w:rFonts w:ascii="Times New Roman" w:eastAsia="Times New Roman" w:hAnsi="Times New Roman" w:cs="Times New Roman"/>
                <w:sz w:val="24"/>
                <w:szCs w:val="24"/>
              </w:rPr>
              <w:t>searches</w:t>
            </w:r>
            <w:r>
              <w:rPr>
                <w:rFonts w:ascii="Times New Roman" w:eastAsia="Times New Roman" w:hAnsi="Times New Roman" w:cs="Times New Roman"/>
                <w:sz w:val="24"/>
                <w:szCs w:val="24"/>
              </w:rPr>
              <w:t xml:space="preserve"> the database for the availability</w:t>
            </w:r>
            <w:ins w:id="174" w:author="Sen, LopamudraX" w:date="2017-04-01T00:39:00Z">
              <w:r w:rsidR="00D2625F">
                <w:rPr>
                  <w:rFonts w:ascii="Times New Roman" w:eastAsia="Times New Roman" w:hAnsi="Times New Roman" w:cs="Times New Roman"/>
                  <w:sz w:val="24"/>
                  <w:szCs w:val="24"/>
                </w:rPr>
                <w:t xml:space="preserve"> based on search criteria</w:t>
              </w:r>
            </w:ins>
            <w:ins w:id="175" w:author="Sen, LopamudraX" w:date="2017-04-01T00:48:00Z">
              <w:r w:rsidR="00572A7D">
                <w:rPr>
                  <w:rFonts w:ascii="Times New Roman" w:eastAsia="Times New Roman" w:hAnsi="Times New Roman" w:cs="Times New Roman"/>
                  <w:sz w:val="24"/>
                  <w:szCs w:val="24"/>
                </w:rPr>
                <w:t xml:space="preserve"> and retu</w:t>
              </w:r>
            </w:ins>
            <w:ins w:id="176" w:author="Sen, LopamudraX" w:date="2017-04-01T00:49:00Z">
              <w:r w:rsidR="00572A7D">
                <w:rPr>
                  <w:rFonts w:ascii="Times New Roman" w:eastAsia="Times New Roman" w:hAnsi="Times New Roman" w:cs="Times New Roman"/>
                  <w:sz w:val="24"/>
                  <w:szCs w:val="24"/>
                </w:rPr>
                <w:t>rns a list of available rooms</w:t>
              </w:r>
            </w:ins>
            <w:del w:id="177" w:author="Sen, LopamudraX" w:date="2017-04-01T00:39:00Z">
              <w:r w:rsidRPr="0075287A" w:rsidDel="00D2625F">
                <w:rPr>
                  <w:rFonts w:ascii="Times New Roman" w:eastAsia="Times New Roman" w:hAnsi="Times New Roman" w:cs="Times New Roman"/>
                  <w:sz w:val="24"/>
                  <w:szCs w:val="24"/>
                </w:rPr>
                <w:delText>.</w:delText>
              </w:r>
            </w:del>
          </w:p>
        </w:tc>
      </w:tr>
    </w:tbl>
    <w:p w14:paraId="3A1A0ECE" w14:textId="77777777" w:rsidR="00604287" w:rsidRPr="0075287A" w:rsidRDefault="00604287" w:rsidP="00604287">
      <w:pPr>
        <w:spacing w:after="0" w:line="240" w:lineRule="auto"/>
        <w:rPr>
          <w:rFonts w:ascii="Trebuchet MS" w:eastAsia="Times New Roman" w:hAnsi="Trebuchet MS" w:cs="Times New Roman"/>
          <w:color w:val="000000"/>
        </w:rPr>
      </w:pPr>
    </w:p>
    <w:p w14:paraId="14B6C11E" w14:textId="77777777" w:rsidR="00604287" w:rsidRPr="00CE03B7"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CE03B7">
        <w:rPr>
          <w:rFonts w:ascii="Trebuchet MS" w:eastAsia="Times New Roman" w:hAnsi="Trebuchet MS" w:cs="Times New Roman"/>
          <w:b/>
          <w:bCs/>
          <w:color w:val="000000"/>
          <w:sz w:val="27"/>
          <w:szCs w:val="27"/>
          <w:u w:val="single"/>
        </w:rPr>
        <w:t>Book Room</w:t>
      </w:r>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2C3CAD7F"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D346828" w14:textId="77777777" w:rsidR="00604287" w:rsidRDefault="00604287" w:rsidP="00825EF0">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User views the list of available rooms and books one of them</w:t>
            </w:r>
          </w:p>
          <w:p w14:paraId="0E8CC011" w14:textId="08AA60E5" w:rsidR="00825EF0" w:rsidRPr="008821C8" w:rsidRDefault="00825EF0" w:rsidP="00825EF0">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sidR="003C2385">
              <w:rPr>
                <w:rFonts w:ascii="Times New Roman" w:hAnsi="Times New Roman" w:cs="Times New Roman"/>
                <w:sz w:val="24"/>
                <w:szCs w:val="24"/>
              </w:rPr>
              <w:t>The user is booking a room for his/her stay using the HRS</w:t>
            </w:r>
          </w:p>
          <w:p w14:paraId="48B117A1" w14:textId="4A3B0DBC" w:rsidR="00825EF0" w:rsidRPr="008821C8" w:rsidRDefault="00825EF0" w:rsidP="00825EF0">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r w:rsidR="002F427C">
              <w:rPr>
                <w:rFonts w:ascii="Times New Roman" w:hAnsi="Times New Roman" w:cs="Times New Roman"/>
                <w:sz w:val="24"/>
                <w:szCs w:val="24"/>
              </w:rPr>
              <w:t>There are rooms available for the user to choose from</w:t>
            </w:r>
          </w:p>
          <w:p w14:paraId="421B4BED" w14:textId="42F3836E" w:rsidR="00825EF0" w:rsidRPr="0075287A" w:rsidRDefault="00825EF0" w:rsidP="00B02A7A">
            <w:pPr>
              <w:spacing w:after="0" w:line="240" w:lineRule="auto"/>
              <w:rPr>
                <w:rFonts w:ascii="Times New Roman" w:eastAsia="Times New Roman" w:hAnsi="Times New Roman" w:cs="Times New Roman"/>
                <w:sz w:val="24"/>
                <w:szCs w:val="24"/>
              </w:rPr>
            </w:pPr>
            <w:r w:rsidRPr="008821C8">
              <w:rPr>
                <w:rFonts w:ascii="Times New Roman" w:hAnsi="Times New Roman" w:cs="Times New Roman"/>
                <w:b/>
                <w:sz w:val="24"/>
                <w:szCs w:val="24"/>
              </w:rPr>
              <w:t>Post condition</w:t>
            </w:r>
            <w:r w:rsidR="00F36425">
              <w:rPr>
                <w:rFonts w:ascii="Times New Roman" w:hAnsi="Times New Roman" w:cs="Times New Roman"/>
                <w:sz w:val="24"/>
                <w:szCs w:val="24"/>
              </w:rPr>
              <w:t xml:space="preserve">: The HRS </w:t>
            </w:r>
            <w:del w:id="178" w:author="Sen, LopamudraX" w:date="2017-04-01T00:51:00Z">
              <w:r w:rsidR="00F36425" w:rsidDel="00B02A7A">
                <w:rPr>
                  <w:rFonts w:ascii="Times New Roman" w:hAnsi="Times New Roman" w:cs="Times New Roman"/>
                  <w:sz w:val="24"/>
                  <w:szCs w:val="24"/>
                </w:rPr>
                <w:delText>is waiting for the user to make a payment</w:delText>
              </w:r>
            </w:del>
            <w:ins w:id="179" w:author="Sen, LopamudraX" w:date="2017-04-01T00:51:00Z">
              <w:r w:rsidR="00B02A7A">
                <w:rPr>
                  <w:rFonts w:ascii="Times New Roman" w:hAnsi="Times New Roman" w:cs="Times New Roman"/>
                  <w:sz w:val="24"/>
                  <w:szCs w:val="24"/>
                </w:rPr>
                <w:t>returns the booking details on successful booking</w:t>
              </w:r>
            </w:ins>
          </w:p>
        </w:tc>
      </w:tr>
      <w:tr w:rsidR="00604287" w:rsidRPr="0075287A" w14:paraId="6FCEEB2E"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ED8B848"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Step-by-step Description: </w:t>
            </w:r>
          </w:p>
          <w:p w14:paraId="4B225F26" w14:textId="77777777" w:rsidR="00604287" w:rsidRDefault="00B659C1" w:rsidP="0003472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anchor="User" w:history="1">
              <w:r w:rsidR="00604287">
                <w:rPr>
                  <w:rFonts w:ascii="Times New Roman" w:eastAsia="Times New Roman" w:hAnsi="Times New Roman" w:cs="Times New Roman"/>
                  <w:color w:val="C23B01"/>
                  <w:sz w:val="24"/>
                  <w:szCs w:val="24"/>
                  <w:u w:val="single"/>
                </w:rPr>
                <w:t>[#user</w:t>
              </w:r>
              <w:r w:rsidR="00604287" w:rsidRPr="0075287A">
                <w:rPr>
                  <w:rFonts w:ascii="Times New Roman" w:eastAsia="Times New Roman" w:hAnsi="Times New Roman" w:cs="Times New Roman"/>
                  <w:color w:val="C23B01"/>
                  <w:sz w:val="24"/>
                  <w:szCs w:val="24"/>
                  <w:u w:val="single"/>
                </w:rPr>
                <w:t>]</w:t>
              </w:r>
            </w:hyperlink>
            <w:r w:rsidR="00604287" w:rsidRPr="0075287A">
              <w:rPr>
                <w:rFonts w:ascii="Times New Roman" w:eastAsia="Times New Roman" w:hAnsi="Times New Roman" w:cs="Times New Roman"/>
                <w:color w:val="800080"/>
                <w:sz w:val="24"/>
                <w:szCs w:val="24"/>
              </w:rPr>
              <w:t> - </w:t>
            </w:r>
            <w:r w:rsidR="00604287" w:rsidRPr="0075287A">
              <w:rPr>
                <w:rFonts w:ascii="Times New Roman" w:eastAsia="Times New Roman" w:hAnsi="Times New Roman" w:cs="Times New Roman"/>
                <w:sz w:val="24"/>
                <w:szCs w:val="24"/>
              </w:rPr>
              <w:t xml:space="preserve">A user </w:t>
            </w:r>
            <w:r w:rsidR="00604287">
              <w:rPr>
                <w:rFonts w:ascii="Times New Roman" w:eastAsia="Times New Roman" w:hAnsi="Times New Roman" w:cs="Times New Roman"/>
                <w:sz w:val="24"/>
                <w:szCs w:val="24"/>
              </w:rPr>
              <w:t xml:space="preserve">reviews the available rooms and books the room </w:t>
            </w:r>
          </w:p>
          <w:p w14:paraId="291D2C8A" w14:textId="77777777" w:rsidR="00604287" w:rsidRDefault="00604287" w:rsidP="004A04FB">
            <w:pPr>
              <w:numPr>
                <w:ilvl w:val="0"/>
                <w:numId w:val="3"/>
              </w:numPr>
              <w:spacing w:before="100" w:beforeAutospacing="1" w:after="100" w:afterAutospacing="1" w:line="240" w:lineRule="auto"/>
              <w:rPr>
                <w:ins w:id="180" w:author="Sen, LopamudraX" w:date="2017-04-01T00:46:00Z"/>
                <w:rFonts w:ascii="Times New Roman" w:eastAsia="Times New Roman" w:hAnsi="Times New Roman" w:cs="Times New Roman"/>
                <w:sz w:val="24"/>
                <w:szCs w:val="24"/>
              </w:rPr>
            </w:pPr>
            <w:r w:rsidRPr="00090800">
              <w:rPr>
                <w:rFonts w:ascii="Times New Roman" w:eastAsia="Times New Roman" w:hAnsi="Times New Roman" w:cs="Times New Roman"/>
                <w:color w:val="C23B01"/>
                <w:sz w:val="24"/>
                <w:szCs w:val="24"/>
                <w:u w:val="single"/>
              </w:rPr>
              <w:t>[#</w:t>
            </w:r>
            <w:ins w:id="181" w:author="Sen, LopamudraX" w:date="2017-04-01T00:45:00Z">
              <w:r w:rsidR="004A04FB">
                <w:rPr>
                  <w:rFonts w:ascii="Times New Roman" w:eastAsia="Times New Roman" w:hAnsi="Times New Roman" w:cs="Times New Roman"/>
                  <w:color w:val="C23B01"/>
                  <w:sz w:val="24"/>
                  <w:szCs w:val="24"/>
                  <w:u w:val="single"/>
                </w:rPr>
                <w:t>user</w:t>
              </w:r>
            </w:ins>
            <w:del w:id="182" w:author="Sen, LopamudraX" w:date="2017-04-01T00:45:00Z">
              <w:r w:rsidRPr="00090800" w:rsidDel="004A04FB">
                <w:rPr>
                  <w:rFonts w:ascii="Times New Roman" w:eastAsia="Times New Roman" w:hAnsi="Times New Roman" w:cs="Times New Roman"/>
                  <w:color w:val="C23B01"/>
                  <w:sz w:val="24"/>
                  <w:szCs w:val="24"/>
                  <w:u w:val="single"/>
                </w:rPr>
                <w:delText>HRS</w:delText>
              </w:r>
            </w:del>
            <w:r w:rsidRPr="00090800">
              <w:rPr>
                <w:rFonts w:ascii="Times New Roman" w:eastAsia="Times New Roman" w:hAnsi="Times New Roman" w:cs="Times New Roman"/>
                <w:color w:val="C23B01"/>
                <w:sz w:val="24"/>
                <w:szCs w:val="24"/>
                <w:u w:val="single"/>
              </w:rPr>
              <w:t>]-</w:t>
            </w:r>
            <w:r>
              <w:rPr>
                <w:rFonts w:ascii="Times New Roman" w:eastAsia="Times New Roman" w:hAnsi="Times New Roman" w:cs="Times New Roman"/>
                <w:color w:val="C23B01"/>
                <w:sz w:val="24"/>
                <w:szCs w:val="24"/>
                <w:u w:val="single"/>
              </w:rPr>
              <w:t xml:space="preserve"> </w:t>
            </w:r>
            <w:del w:id="183" w:author="Sen, LopamudraX" w:date="2017-04-01T00:45:00Z">
              <w:r w:rsidRPr="00090800" w:rsidDel="004A04FB">
                <w:rPr>
                  <w:rFonts w:ascii="Times New Roman" w:eastAsia="Times New Roman" w:hAnsi="Times New Roman" w:cs="Times New Roman"/>
                  <w:sz w:val="24"/>
                  <w:szCs w:val="24"/>
                </w:rPr>
                <w:delText xml:space="preserve">Prompts the user to </w:delText>
              </w:r>
            </w:del>
            <w:ins w:id="184" w:author="Sen, LopamudraX" w:date="2017-04-01T00:45:00Z">
              <w:r w:rsidR="004A04FB">
                <w:rPr>
                  <w:rFonts w:ascii="Times New Roman" w:eastAsia="Times New Roman" w:hAnsi="Times New Roman" w:cs="Times New Roman"/>
                  <w:sz w:val="24"/>
                  <w:szCs w:val="24"/>
                </w:rPr>
                <w:t xml:space="preserve">Makes </w:t>
              </w:r>
            </w:ins>
            <w:del w:id="185" w:author="Sen, LopamudraX" w:date="2017-04-01T00:45:00Z">
              <w:r w:rsidRPr="00090800" w:rsidDel="004A04FB">
                <w:rPr>
                  <w:rFonts w:ascii="Times New Roman" w:eastAsia="Times New Roman" w:hAnsi="Times New Roman" w:cs="Times New Roman"/>
                  <w:sz w:val="24"/>
                  <w:szCs w:val="24"/>
                </w:rPr>
                <w:delText xml:space="preserve">make </w:delText>
              </w:r>
            </w:del>
            <w:r w:rsidRPr="0009080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 </w:t>
            </w:r>
            <w:ins w:id="186" w:author="Sen, LopamudraX" w:date="2017-04-01T00:45:00Z">
              <w:r w:rsidR="004A04FB">
                <w:rPr>
                  <w:rFonts w:ascii="Times New Roman" w:eastAsia="Times New Roman" w:hAnsi="Times New Roman" w:cs="Times New Roman"/>
                  <w:sz w:val="24"/>
                  <w:szCs w:val="24"/>
                </w:rPr>
                <w:t>partial or full</w:t>
              </w:r>
            </w:ins>
            <w:ins w:id="187" w:author="Sen, LopamudraX" w:date="2017-04-01T00:46:00Z">
              <w:r w:rsidR="004A04FB">
                <w:rPr>
                  <w:rFonts w:ascii="Times New Roman" w:eastAsia="Times New Roman" w:hAnsi="Times New Roman" w:cs="Times New Roman"/>
                  <w:sz w:val="24"/>
                  <w:szCs w:val="24"/>
                </w:rPr>
                <w:t xml:space="preserve"> </w:t>
              </w:r>
            </w:ins>
            <w:del w:id="188" w:author="Sen, LopamudraX" w:date="2017-04-01T00:45:00Z">
              <w:r w:rsidRPr="00090800" w:rsidDel="004A04FB">
                <w:rPr>
                  <w:rFonts w:ascii="Times New Roman" w:eastAsia="Times New Roman" w:hAnsi="Times New Roman" w:cs="Times New Roman"/>
                  <w:sz w:val="24"/>
                  <w:szCs w:val="24"/>
                </w:rPr>
                <w:delText>initial</w:delText>
              </w:r>
            </w:del>
            <w:r w:rsidRPr="00090800">
              <w:rPr>
                <w:rFonts w:ascii="Times New Roman" w:eastAsia="Times New Roman" w:hAnsi="Times New Roman" w:cs="Times New Roman"/>
                <w:sz w:val="24"/>
                <w:szCs w:val="24"/>
              </w:rPr>
              <w:t xml:space="preserve"> payment</w:t>
            </w:r>
            <w:ins w:id="189" w:author="Sen, LopamudraX" w:date="2017-04-01T00:46:00Z">
              <w:r w:rsidR="004A04FB">
                <w:rPr>
                  <w:rFonts w:ascii="Times New Roman" w:eastAsia="Times New Roman" w:hAnsi="Times New Roman" w:cs="Times New Roman"/>
                  <w:sz w:val="24"/>
                  <w:szCs w:val="24"/>
                </w:rPr>
                <w:t xml:space="preserve"> during booking</w:t>
              </w:r>
            </w:ins>
          </w:p>
          <w:p w14:paraId="00A9091A" w14:textId="51EE7C30" w:rsidR="004A04FB" w:rsidRPr="002B60AD" w:rsidRDefault="00F10E76" w:rsidP="00F10E76">
            <w:pPr>
              <w:numPr>
                <w:ilvl w:val="0"/>
                <w:numId w:val="3"/>
              </w:numPr>
              <w:spacing w:before="100" w:beforeAutospacing="1" w:after="100" w:afterAutospacing="1" w:line="240" w:lineRule="auto"/>
              <w:rPr>
                <w:rFonts w:ascii="Times New Roman" w:eastAsia="Times New Roman" w:hAnsi="Times New Roman" w:cs="Times New Roman"/>
                <w:sz w:val="24"/>
                <w:szCs w:val="24"/>
              </w:rPr>
              <w:pPrChange w:id="190" w:author="Sen, LopamudraX" w:date="2017-04-01T01:17:00Z">
                <w:pPr>
                  <w:numPr>
                    <w:numId w:val="3"/>
                  </w:numPr>
                  <w:tabs>
                    <w:tab w:val="num" w:pos="720"/>
                  </w:tabs>
                  <w:spacing w:before="100" w:beforeAutospacing="1" w:after="100" w:afterAutospacing="1" w:line="240" w:lineRule="auto"/>
                  <w:ind w:left="720" w:hanging="360"/>
                </w:pPr>
              </w:pPrChange>
            </w:pPr>
            <w:ins w:id="191" w:author="Sen, LopamudraX" w:date="2017-04-01T00:46:00Z">
              <w:r>
                <w:rPr>
                  <w:rFonts w:ascii="Times New Roman" w:eastAsia="Times New Roman" w:hAnsi="Times New Roman" w:cs="Times New Roman"/>
                  <w:color w:val="C23B01"/>
                  <w:sz w:val="24"/>
                  <w:szCs w:val="24"/>
                  <w:u w:val="single"/>
                </w:rPr>
                <w:t>[#HRS</w:t>
              </w:r>
            </w:ins>
            <w:ins w:id="192" w:author="Sen, LopamudraX" w:date="2017-04-01T01:17:00Z">
              <w:r>
                <w:rPr>
                  <w:rFonts w:ascii="Times New Roman" w:eastAsia="Times New Roman" w:hAnsi="Times New Roman" w:cs="Times New Roman"/>
                  <w:color w:val="C23B01"/>
                  <w:sz w:val="24"/>
                  <w:szCs w:val="24"/>
                  <w:u w:val="single"/>
                </w:rPr>
                <w:t>]</w:t>
              </w:r>
              <w:r>
                <w:rPr>
                  <w:rFonts w:ascii="Times New Roman" w:eastAsia="Times New Roman" w:hAnsi="Times New Roman" w:cs="Times New Roman"/>
                  <w:color w:val="C23B01"/>
                  <w:sz w:val="24"/>
                  <w:szCs w:val="24"/>
                </w:rPr>
                <w:t>-</w:t>
              </w:r>
            </w:ins>
            <w:ins w:id="193" w:author="Sen, LopamudraX" w:date="2017-04-01T00:48:00Z">
              <w:r w:rsidR="00FA3D9B" w:rsidRPr="002B60AD">
                <w:rPr>
                  <w:rFonts w:ascii="Times New Roman" w:eastAsia="Times New Roman" w:hAnsi="Times New Roman" w:cs="Times New Roman"/>
                  <w:sz w:val="24"/>
                  <w:szCs w:val="24"/>
                </w:rPr>
                <w:t>The system not</w:t>
              </w:r>
              <w:r w:rsidR="00FA3D9B">
                <w:rPr>
                  <w:rFonts w:ascii="Times New Roman" w:eastAsia="Times New Roman" w:hAnsi="Times New Roman" w:cs="Times New Roman"/>
                  <w:sz w:val="24"/>
                  <w:szCs w:val="24"/>
                </w:rPr>
                <w:t>ifies the customer about</w:t>
              </w:r>
              <w:r w:rsidR="00FA3D9B">
                <w:rPr>
                  <w:rFonts w:ascii="Times New Roman" w:eastAsia="Times New Roman" w:hAnsi="Times New Roman" w:cs="Times New Roman"/>
                  <w:sz w:val="24"/>
                  <w:szCs w:val="24"/>
                </w:rPr>
                <w:t xml:space="preserve"> successful booking with a booking details id</w:t>
              </w:r>
            </w:ins>
          </w:p>
        </w:tc>
      </w:tr>
    </w:tbl>
    <w:p w14:paraId="70214184" w14:textId="53ADBF6D" w:rsidR="004A04FB" w:rsidRDefault="004A04FB" w:rsidP="00604287">
      <w:pPr>
        <w:spacing w:after="0" w:line="240" w:lineRule="auto"/>
        <w:rPr>
          <w:ins w:id="194" w:author="Sen, LopamudraX" w:date="2017-04-01T00:47:00Z"/>
          <w:rFonts w:ascii="Trebuchet MS" w:eastAsia="Times New Roman" w:hAnsi="Trebuchet MS" w:cs="Times New Roman"/>
          <w:color w:val="000000"/>
        </w:rPr>
      </w:pPr>
    </w:p>
    <w:p w14:paraId="1928F78E" w14:textId="77777777" w:rsidR="00604287" w:rsidRPr="0075287A" w:rsidRDefault="004A04FB" w:rsidP="00604287">
      <w:pPr>
        <w:spacing w:after="0" w:line="240" w:lineRule="auto"/>
        <w:rPr>
          <w:rFonts w:ascii="Trebuchet MS" w:eastAsia="Times New Roman" w:hAnsi="Trebuchet MS" w:cs="Times New Roman"/>
          <w:color w:val="000000"/>
        </w:rPr>
      </w:pPr>
      <w:ins w:id="195" w:author="Sen, LopamudraX" w:date="2017-04-01T00:47:00Z">
        <w:r>
          <w:rPr>
            <w:rFonts w:ascii="Trebuchet MS" w:eastAsia="Times New Roman" w:hAnsi="Trebuchet MS" w:cs="Times New Roman"/>
            <w:color w:val="000000"/>
          </w:rPr>
          <w:br w:type="column"/>
        </w:r>
      </w:ins>
    </w:p>
    <w:p w14:paraId="659CF120" w14:textId="77777777" w:rsidR="00604287" w:rsidRPr="00CE03B7"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CE03B7">
        <w:rPr>
          <w:rFonts w:ascii="Trebuchet MS" w:eastAsia="Times New Roman" w:hAnsi="Trebuchet MS" w:cs="Times New Roman"/>
          <w:b/>
          <w:bCs/>
          <w:color w:val="000000"/>
          <w:sz w:val="27"/>
          <w:szCs w:val="27"/>
          <w:u w:val="single"/>
        </w:rPr>
        <w:t>Make Payment</w:t>
      </w:r>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26FA0608"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0DB559B" w14:textId="77777777" w:rsidR="00604287"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p>
          <w:p w14:paraId="5C3331F9" w14:textId="77777777" w:rsidR="00604287" w:rsidRDefault="00604287" w:rsidP="000347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makes a payment for the room</w:t>
            </w:r>
            <w:r w:rsidR="00DD74C7">
              <w:rPr>
                <w:rFonts w:ascii="Times New Roman" w:eastAsia="Times New Roman" w:hAnsi="Times New Roman" w:cs="Times New Roman"/>
                <w:sz w:val="24"/>
                <w:szCs w:val="24"/>
              </w:rPr>
              <w:t>-type for the first day of stay</w:t>
            </w:r>
          </w:p>
          <w:p w14:paraId="3310FE7E" w14:textId="37450233" w:rsidR="00DD74C7" w:rsidRPr="008821C8" w:rsidRDefault="00DD74C7" w:rsidP="00DD74C7">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sidR="00C475F5">
              <w:rPr>
                <w:rFonts w:ascii="Times New Roman" w:hAnsi="Times New Roman" w:cs="Times New Roman"/>
                <w:sz w:val="24"/>
                <w:szCs w:val="24"/>
              </w:rPr>
              <w:t xml:space="preserve">The HRS approves the payment, books the room and </w:t>
            </w:r>
            <w:del w:id="196" w:author="Sen, LopamudraX" w:date="2017-04-01T00:41:00Z">
              <w:r w:rsidR="00C475F5" w:rsidDel="00C0111B">
                <w:rPr>
                  <w:rFonts w:ascii="Times New Roman" w:hAnsi="Times New Roman" w:cs="Times New Roman"/>
                  <w:sz w:val="24"/>
                  <w:szCs w:val="24"/>
                </w:rPr>
                <w:delText>removes it</w:delText>
              </w:r>
            </w:del>
            <w:ins w:id="197" w:author="Sen, LopamudraX" w:date="2017-04-01T00:41:00Z">
              <w:r w:rsidR="00C0111B">
                <w:rPr>
                  <w:rFonts w:ascii="Times New Roman" w:hAnsi="Times New Roman" w:cs="Times New Roman"/>
                  <w:sz w:val="24"/>
                  <w:szCs w:val="24"/>
                </w:rPr>
                <w:t>marks it as booked in the room list</w:t>
              </w:r>
            </w:ins>
            <w:r w:rsidR="00C475F5">
              <w:rPr>
                <w:rFonts w:ascii="Times New Roman" w:hAnsi="Times New Roman" w:cs="Times New Roman"/>
                <w:sz w:val="24"/>
                <w:szCs w:val="24"/>
              </w:rPr>
              <w:t xml:space="preserve"> </w:t>
            </w:r>
            <w:del w:id="198" w:author="Sen, LopamudraX" w:date="2017-04-01T00:41:00Z">
              <w:r w:rsidR="00C475F5" w:rsidDel="00C0111B">
                <w:rPr>
                  <w:rFonts w:ascii="Times New Roman" w:hAnsi="Times New Roman" w:cs="Times New Roman"/>
                  <w:sz w:val="24"/>
                  <w:szCs w:val="24"/>
                </w:rPr>
                <w:delText>from the available list</w:delText>
              </w:r>
            </w:del>
            <w:ins w:id="199" w:author="Sen, LopamudraX" w:date="2017-04-01T00:41:00Z">
              <w:r w:rsidR="00C0111B">
                <w:rPr>
                  <w:rFonts w:ascii="Times New Roman" w:hAnsi="Times New Roman" w:cs="Times New Roman"/>
                  <w:sz w:val="24"/>
                  <w:szCs w:val="24"/>
                </w:rPr>
                <w:t>for specified date</w:t>
              </w:r>
            </w:ins>
          </w:p>
          <w:p w14:paraId="2DFFE3DE" w14:textId="3B7B7227" w:rsidR="00DD74C7" w:rsidRPr="008821C8" w:rsidRDefault="00DD74C7" w:rsidP="00DD74C7">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r w:rsidR="00D469F9">
              <w:rPr>
                <w:rFonts w:ascii="Times New Roman" w:hAnsi="Times New Roman" w:cs="Times New Roman"/>
                <w:sz w:val="24"/>
                <w:szCs w:val="24"/>
              </w:rPr>
              <w:t xml:space="preserve">The payment should </w:t>
            </w:r>
            <w:ins w:id="200" w:author="Sen, LopamudraX" w:date="2017-04-01T00:51:00Z">
              <w:r w:rsidR="00D47AD9">
                <w:rPr>
                  <w:rFonts w:ascii="Times New Roman" w:hAnsi="Times New Roman" w:cs="Times New Roman"/>
                  <w:sz w:val="24"/>
                  <w:szCs w:val="24"/>
                </w:rPr>
                <w:t xml:space="preserve">be </w:t>
              </w:r>
            </w:ins>
            <w:r w:rsidR="00D469F9">
              <w:rPr>
                <w:rFonts w:ascii="Times New Roman" w:hAnsi="Times New Roman" w:cs="Times New Roman"/>
                <w:sz w:val="24"/>
                <w:szCs w:val="24"/>
              </w:rPr>
              <w:t>successful</w:t>
            </w:r>
          </w:p>
          <w:p w14:paraId="096FF441" w14:textId="5ECA58B2" w:rsidR="00DD74C7" w:rsidRPr="0075287A" w:rsidRDefault="00DD74C7" w:rsidP="00CF74F4">
            <w:pPr>
              <w:spacing w:after="0" w:line="240" w:lineRule="auto"/>
              <w:rPr>
                <w:rFonts w:ascii="Times New Roman" w:eastAsia="Times New Roman" w:hAnsi="Times New Roman" w:cs="Times New Roman"/>
                <w:sz w:val="24"/>
                <w:szCs w:val="24"/>
              </w:rPr>
            </w:pPr>
            <w:r w:rsidRPr="008821C8">
              <w:rPr>
                <w:rFonts w:ascii="Times New Roman" w:hAnsi="Times New Roman" w:cs="Times New Roman"/>
                <w:b/>
                <w:sz w:val="24"/>
                <w:szCs w:val="24"/>
              </w:rPr>
              <w:t>Post condition</w:t>
            </w:r>
            <w:r w:rsidRPr="008821C8">
              <w:rPr>
                <w:rFonts w:ascii="Times New Roman" w:hAnsi="Times New Roman" w:cs="Times New Roman"/>
                <w:sz w:val="24"/>
                <w:szCs w:val="24"/>
              </w:rPr>
              <w:t xml:space="preserve">: The HRS </w:t>
            </w:r>
            <w:del w:id="201" w:author="Sen, LopamudraX" w:date="2017-04-01T00:52:00Z">
              <w:r w:rsidR="00C475F5" w:rsidDel="00CF74F4">
                <w:rPr>
                  <w:rFonts w:ascii="Times New Roman" w:hAnsi="Times New Roman" w:cs="Times New Roman"/>
                  <w:sz w:val="24"/>
                  <w:szCs w:val="24"/>
                </w:rPr>
                <w:delText>r</w:delText>
              </w:r>
            </w:del>
            <w:del w:id="202" w:author="Sen, LopamudraX" w:date="2017-04-01T00:51:00Z">
              <w:r w:rsidR="00C475F5" w:rsidDel="00CF74F4">
                <w:rPr>
                  <w:rFonts w:ascii="Times New Roman" w:hAnsi="Times New Roman" w:cs="Times New Roman"/>
                  <w:sz w:val="24"/>
                  <w:szCs w:val="24"/>
                </w:rPr>
                <w:delText>emoves</w:delText>
              </w:r>
            </w:del>
            <w:r w:rsidR="00C475F5">
              <w:rPr>
                <w:rFonts w:ascii="Times New Roman" w:hAnsi="Times New Roman" w:cs="Times New Roman"/>
                <w:sz w:val="24"/>
                <w:szCs w:val="24"/>
              </w:rPr>
              <w:t xml:space="preserve"> </w:t>
            </w:r>
            <w:del w:id="203" w:author="Sen, LopamudraX" w:date="2017-04-01T00:46:00Z">
              <w:r w:rsidR="00C475F5" w:rsidDel="004A04FB">
                <w:rPr>
                  <w:rFonts w:ascii="Times New Roman" w:hAnsi="Times New Roman" w:cs="Times New Roman"/>
                  <w:sz w:val="24"/>
                  <w:szCs w:val="24"/>
                </w:rPr>
                <w:delText>the booked room</w:delText>
              </w:r>
            </w:del>
            <w:ins w:id="204" w:author="Sen, LopamudraX" w:date="2017-04-01T00:46:00Z">
              <w:r w:rsidR="004A04FB">
                <w:rPr>
                  <w:rFonts w:ascii="Times New Roman" w:hAnsi="Times New Roman" w:cs="Times New Roman"/>
                  <w:sz w:val="24"/>
                  <w:szCs w:val="24"/>
                </w:rPr>
                <w:t xml:space="preserve">updates the </w:t>
              </w:r>
            </w:ins>
            <w:del w:id="205" w:author="Sen, LopamudraX" w:date="2017-04-01T00:46:00Z">
              <w:r w:rsidR="00C475F5" w:rsidDel="004A04FB">
                <w:rPr>
                  <w:rFonts w:ascii="Times New Roman" w:hAnsi="Times New Roman" w:cs="Times New Roman"/>
                  <w:sz w:val="24"/>
                  <w:szCs w:val="24"/>
                </w:rPr>
                <w:delText xml:space="preserve"> from the available room list</w:delText>
              </w:r>
            </w:del>
            <w:ins w:id="206" w:author="Sen, LopamudraX" w:date="2017-04-01T00:46:00Z">
              <w:r w:rsidR="004A04FB">
                <w:rPr>
                  <w:rFonts w:ascii="Times New Roman" w:hAnsi="Times New Roman" w:cs="Times New Roman"/>
                  <w:sz w:val="24"/>
                  <w:szCs w:val="24"/>
                </w:rPr>
                <w:t>payment record for the user</w:t>
              </w:r>
            </w:ins>
          </w:p>
        </w:tc>
      </w:tr>
      <w:tr w:rsidR="00604287" w:rsidRPr="0075287A" w14:paraId="702C0286"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0C61F05"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Step-by-step Description: </w:t>
            </w:r>
          </w:p>
          <w:p w14:paraId="2BA0F2E9" w14:textId="4E1FC523" w:rsidR="00604287" w:rsidRDefault="00604287" w:rsidP="000347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2FE">
              <w:rPr>
                <w:rFonts w:ascii="Times New Roman" w:eastAsia="Times New Roman" w:hAnsi="Times New Roman" w:cs="Times New Roman"/>
                <w:color w:val="C23B01"/>
                <w:sz w:val="24"/>
                <w:szCs w:val="24"/>
                <w:u w:val="single"/>
              </w:rPr>
              <w:t>[#user]-</w:t>
            </w:r>
            <w:r>
              <w:rPr>
                <w:rFonts w:ascii="Times New Roman" w:eastAsia="Times New Roman" w:hAnsi="Times New Roman" w:cs="Times New Roman"/>
                <w:sz w:val="24"/>
                <w:szCs w:val="24"/>
              </w:rPr>
              <w:t xml:space="preserve"> Makes the </w:t>
            </w:r>
            <w:ins w:id="207" w:author="Sen, LopamudraX" w:date="2017-04-01T00:41:00Z">
              <w:r w:rsidR="00FF3099">
                <w:rPr>
                  <w:rFonts w:ascii="Times New Roman" w:eastAsia="Times New Roman" w:hAnsi="Times New Roman" w:cs="Times New Roman"/>
                  <w:sz w:val="24"/>
                  <w:szCs w:val="24"/>
                </w:rPr>
                <w:t>partia</w:t>
              </w:r>
            </w:ins>
            <w:ins w:id="208" w:author="Sen, LopamudraX" w:date="2017-04-01T00:42:00Z">
              <w:r w:rsidR="00FF3099">
                <w:rPr>
                  <w:rFonts w:ascii="Times New Roman" w:eastAsia="Times New Roman" w:hAnsi="Times New Roman" w:cs="Times New Roman"/>
                  <w:sz w:val="24"/>
                  <w:szCs w:val="24"/>
                </w:rPr>
                <w:t>l</w:t>
              </w:r>
            </w:ins>
            <w:ins w:id="209" w:author="Sen, LopamudraX" w:date="2017-04-01T00:41:00Z">
              <w:r w:rsidR="00FF3099">
                <w:rPr>
                  <w:rFonts w:ascii="Times New Roman" w:eastAsia="Times New Roman" w:hAnsi="Times New Roman" w:cs="Times New Roman"/>
                  <w:sz w:val="24"/>
                  <w:szCs w:val="24"/>
                </w:rPr>
                <w:t xml:space="preserve"> or full </w:t>
              </w:r>
            </w:ins>
            <w:r>
              <w:rPr>
                <w:rFonts w:ascii="Times New Roman" w:eastAsia="Times New Roman" w:hAnsi="Times New Roman" w:cs="Times New Roman"/>
                <w:sz w:val="24"/>
                <w:szCs w:val="24"/>
              </w:rPr>
              <w:t xml:space="preserve">payment </w:t>
            </w:r>
            <w:del w:id="210" w:author="Sen, LopamudraX" w:date="2017-04-01T00:42:00Z">
              <w:r w:rsidDel="00FF3099">
                <w:rPr>
                  <w:rFonts w:ascii="Times New Roman" w:eastAsia="Times New Roman" w:hAnsi="Times New Roman" w:cs="Times New Roman"/>
                  <w:sz w:val="24"/>
                  <w:szCs w:val="24"/>
                </w:rPr>
                <w:delText>for the first day of the stay</w:delText>
              </w:r>
            </w:del>
          </w:p>
          <w:p w14:paraId="5893A44B" w14:textId="7F88B027" w:rsidR="00604287" w:rsidRDefault="00604287" w:rsidP="000347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2FE">
              <w:rPr>
                <w:rFonts w:ascii="Times New Roman" w:eastAsia="Times New Roman" w:hAnsi="Times New Roman" w:cs="Times New Roman"/>
                <w:color w:val="C23B01"/>
                <w:sz w:val="24"/>
                <w:szCs w:val="24"/>
                <w:u w:val="single"/>
              </w:rPr>
              <w:t>[#</w:t>
            </w:r>
            <w:ins w:id="211" w:author="Sen, LopamudraX" w:date="2017-04-01T00:42:00Z">
              <w:r w:rsidR="00FF3099">
                <w:rPr>
                  <w:rFonts w:ascii="Times New Roman" w:eastAsia="Times New Roman" w:hAnsi="Times New Roman" w:cs="Times New Roman"/>
                  <w:color w:val="C23B01"/>
                  <w:sz w:val="24"/>
                  <w:szCs w:val="24"/>
                  <w:u w:val="single"/>
                </w:rPr>
                <w:t>HRS</w:t>
              </w:r>
            </w:ins>
            <w:del w:id="212" w:author="Sen, LopamudraX" w:date="2017-04-01T00:42:00Z">
              <w:r w:rsidRPr="004032FE" w:rsidDel="00FF3099">
                <w:rPr>
                  <w:rFonts w:ascii="Times New Roman" w:eastAsia="Times New Roman" w:hAnsi="Times New Roman" w:cs="Times New Roman"/>
                  <w:color w:val="C23B01"/>
                  <w:sz w:val="24"/>
                  <w:szCs w:val="24"/>
                  <w:u w:val="single"/>
                </w:rPr>
                <w:delText>sys</w:delText>
              </w:r>
            </w:del>
            <w:r w:rsidRPr="004032FE">
              <w:rPr>
                <w:rFonts w:ascii="Times New Roman" w:eastAsia="Times New Roman" w:hAnsi="Times New Roman" w:cs="Times New Roman"/>
                <w:color w:val="C23B01"/>
                <w:sz w:val="24"/>
                <w:szCs w:val="24"/>
                <w:u w:val="single"/>
              </w:rPr>
              <w:t>]-</w:t>
            </w:r>
            <w:r>
              <w:rPr>
                <w:rFonts w:ascii="Times New Roman" w:eastAsia="Times New Roman" w:hAnsi="Times New Roman" w:cs="Times New Roman"/>
                <w:sz w:val="24"/>
                <w:szCs w:val="24"/>
              </w:rPr>
              <w:t xml:space="preserve"> </w:t>
            </w:r>
            <w:del w:id="213" w:author="Sen, LopamudraX" w:date="2017-04-01T00:42:00Z">
              <w:r w:rsidDel="00FF3099">
                <w:rPr>
                  <w:rFonts w:ascii="Times New Roman" w:eastAsia="Times New Roman" w:hAnsi="Times New Roman" w:cs="Times New Roman"/>
                  <w:sz w:val="24"/>
                  <w:szCs w:val="24"/>
                </w:rPr>
                <w:delText>Approves the payment</w:delText>
              </w:r>
            </w:del>
            <w:ins w:id="214" w:author="Sen, LopamudraX" w:date="2017-04-01T00:42:00Z">
              <w:r w:rsidR="004A04FB">
                <w:rPr>
                  <w:rFonts w:ascii="Times New Roman" w:eastAsia="Times New Roman" w:hAnsi="Times New Roman" w:cs="Times New Roman"/>
                  <w:sz w:val="24"/>
                  <w:szCs w:val="24"/>
                </w:rPr>
                <w:t>Payment rec</w:t>
              </w:r>
            </w:ins>
            <w:ins w:id="215" w:author="Sen, LopamudraX" w:date="2017-04-01T00:46:00Z">
              <w:r w:rsidR="004A04FB">
                <w:rPr>
                  <w:rFonts w:ascii="Times New Roman" w:eastAsia="Times New Roman" w:hAnsi="Times New Roman" w:cs="Times New Roman"/>
                  <w:sz w:val="24"/>
                  <w:szCs w:val="24"/>
                </w:rPr>
                <w:t>ord</w:t>
              </w:r>
            </w:ins>
            <w:ins w:id="216" w:author="Sen, LopamudraX" w:date="2017-04-01T00:42:00Z">
              <w:r w:rsidR="00FF3099">
                <w:rPr>
                  <w:rFonts w:ascii="Times New Roman" w:eastAsia="Times New Roman" w:hAnsi="Times New Roman" w:cs="Times New Roman"/>
                  <w:sz w:val="24"/>
                  <w:szCs w:val="24"/>
                </w:rPr>
                <w:t xml:space="preserve"> is updated with the payment details</w:t>
              </w:r>
            </w:ins>
            <w:r>
              <w:rPr>
                <w:rFonts w:ascii="Times New Roman" w:eastAsia="Times New Roman" w:hAnsi="Times New Roman" w:cs="Times New Roman"/>
                <w:sz w:val="24"/>
                <w:szCs w:val="24"/>
              </w:rPr>
              <w:t>.</w:t>
            </w:r>
            <w:ins w:id="217" w:author="Sen, LopamudraX" w:date="2017-04-01T00:42:00Z">
              <w:r w:rsidR="00FF3099">
                <w:rPr>
                  <w:rFonts w:ascii="Times New Roman" w:eastAsia="Times New Roman" w:hAnsi="Times New Roman" w:cs="Times New Roman"/>
                  <w:sz w:val="24"/>
                  <w:szCs w:val="24"/>
                </w:rPr>
                <w:t xml:space="preserve"> </w:t>
              </w:r>
            </w:ins>
          </w:p>
          <w:p w14:paraId="3312AE4F" w14:textId="2AF9CE83" w:rsidR="00604287" w:rsidRPr="002B60AD" w:rsidRDefault="00604287" w:rsidP="000347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2FE">
              <w:rPr>
                <w:rFonts w:ascii="Times New Roman" w:eastAsia="Times New Roman" w:hAnsi="Times New Roman" w:cs="Times New Roman"/>
                <w:color w:val="C23B01"/>
                <w:sz w:val="24"/>
                <w:szCs w:val="24"/>
                <w:u w:val="single"/>
              </w:rPr>
              <w:t>[#HRS]-</w:t>
            </w:r>
            <w:r w:rsidRPr="002B60AD">
              <w:rPr>
                <w:rFonts w:ascii="Times New Roman" w:eastAsia="Times New Roman" w:hAnsi="Times New Roman" w:cs="Times New Roman"/>
                <w:sz w:val="24"/>
                <w:szCs w:val="24"/>
              </w:rPr>
              <w:t xml:space="preserve"> The system not</w:t>
            </w:r>
            <w:r>
              <w:rPr>
                <w:rFonts w:ascii="Times New Roman" w:eastAsia="Times New Roman" w:hAnsi="Times New Roman" w:cs="Times New Roman"/>
                <w:sz w:val="24"/>
                <w:szCs w:val="24"/>
              </w:rPr>
              <w:t xml:space="preserve">ifies the </w:t>
            </w:r>
            <w:del w:id="218" w:author="Sen, LopamudraX" w:date="2017-04-01T00:43:00Z">
              <w:r w:rsidDel="00FF3099">
                <w:rPr>
                  <w:rFonts w:ascii="Times New Roman" w:eastAsia="Times New Roman" w:hAnsi="Times New Roman" w:cs="Times New Roman"/>
                  <w:sz w:val="24"/>
                  <w:szCs w:val="24"/>
                </w:rPr>
                <w:delText>receptionist and the system a</w:delText>
              </w:r>
              <w:r w:rsidRPr="002B60AD" w:rsidDel="00FF3099">
                <w:rPr>
                  <w:rFonts w:ascii="Times New Roman" w:eastAsia="Times New Roman" w:hAnsi="Times New Roman" w:cs="Times New Roman"/>
                  <w:sz w:val="24"/>
                  <w:szCs w:val="24"/>
                </w:rPr>
                <w:delText>dmin</w:delText>
              </w:r>
              <w:r w:rsidDel="00F41197">
                <w:rPr>
                  <w:rFonts w:ascii="Times New Roman" w:eastAsia="Times New Roman" w:hAnsi="Times New Roman" w:cs="Times New Roman"/>
                  <w:sz w:val="24"/>
                  <w:szCs w:val="24"/>
                </w:rPr>
                <w:delText xml:space="preserve"> about</w:delText>
              </w:r>
            </w:del>
            <w:ins w:id="219" w:author="Sen, LopamudraX" w:date="2017-04-01T00:43:00Z">
              <w:r w:rsidR="00F41197">
                <w:rPr>
                  <w:rFonts w:ascii="Times New Roman" w:eastAsia="Times New Roman" w:hAnsi="Times New Roman" w:cs="Times New Roman"/>
                  <w:sz w:val="24"/>
                  <w:szCs w:val="24"/>
                </w:rPr>
                <w:t>customer about</w:t>
              </w:r>
            </w:ins>
            <w:r>
              <w:rPr>
                <w:rFonts w:ascii="Times New Roman" w:eastAsia="Times New Roman" w:hAnsi="Times New Roman" w:cs="Times New Roman"/>
                <w:sz w:val="24"/>
                <w:szCs w:val="24"/>
              </w:rPr>
              <w:t xml:space="preserve"> successful payment</w:t>
            </w:r>
            <w:ins w:id="220" w:author="Sen, LopamudraX" w:date="2017-04-01T00:43:00Z">
              <w:r w:rsidR="00FF3099">
                <w:rPr>
                  <w:rFonts w:ascii="Times New Roman" w:eastAsia="Times New Roman" w:hAnsi="Times New Roman" w:cs="Times New Roman"/>
                  <w:sz w:val="24"/>
                  <w:szCs w:val="24"/>
                </w:rPr>
                <w:t xml:space="preserve"> by providing the </w:t>
              </w:r>
            </w:ins>
            <w:ins w:id="221" w:author="Sen, LopamudraX" w:date="2017-04-01T01:17:00Z">
              <w:r w:rsidR="00F10E76">
                <w:rPr>
                  <w:rFonts w:ascii="Times New Roman" w:eastAsia="Times New Roman" w:hAnsi="Times New Roman" w:cs="Times New Roman"/>
                  <w:sz w:val="24"/>
                  <w:szCs w:val="24"/>
                </w:rPr>
                <w:t>payment details</w:t>
              </w:r>
            </w:ins>
            <w:ins w:id="222" w:author="Sen, LopamudraX" w:date="2017-04-01T00:43:00Z">
              <w:r w:rsidR="00FF3099">
                <w:rPr>
                  <w:rFonts w:ascii="Times New Roman" w:eastAsia="Times New Roman" w:hAnsi="Times New Roman" w:cs="Times New Roman"/>
                  <w:sz w:val="24"/>
                  <w:szCs w:val="24"/>
                </w:rPr>
                <w:t>.</w:t>
              </w:r>
            </w:ins>
          </w:p>
          <w:p w14:paraId="6EB5D71A" w14:textId="5DDFE44D" w:rsidR="00604287" w:rsidRPr="00D8696F" w:rsidDel="00FF3099" w:rsidRDefault="00FF3099" w:rsidP="0003472F">
            <w:pPr>
              <w:numPr>
                <w:ilvl w:val="0"/>
                <w:numId w:val="6"/>
              </w:numPr>
              <w:spacing w:before="100" w:beforeAutospacing="1" w:after="100" w:afterAutospacing="1" w:line="240" w:lineRule="auto"/>
              <w:rPr>
                <w:del w:id="223" w:author="Sen, LopamudraX" w:date="2017-04-01T00:43:00Z"/>
                <w:rFonts w:ascii="Times New Roman" w:eastAsia="Times New Roman" w:hAnsi="Times New Roman" w:cs="Times New Roman"/>
                <w:sz w:val="24"/>
                <w:szCs w:val="24"/>
              </w:rPr>
            </w:pPr>
            <w:ins w:id="224" w:author="Sen, LopamudraX" w:date="2017-04-01T00:43:00Z">
              <w:r w:rsidRPr="004032FE" w:rsidDel="00FF3099">
                <w:rPr>
                  <w:rFonts w:ascii="Times New Roman" w:eastAsia="Times New Roman" w:hAnsi="Times New Roman" w:cs="Times New Roman"/>
                  <w:color w:val="C23B01"/>
                  <w:sz w:val="24"/>
                  <w:szCs w:val="24"/>
                  <w:u w:val="single"/>
                </w:rPr>
                <w:t xml:space="preserve"> </w:t>
              </w:r>
            </w:ins>
            <w:del w:id="225" w:author="Sen, LopamudraX" w:date="2017-04-01T00:43:00Z">
              <w:r w:rsidR="00604287" w:rsidRPr="004032FE" w:rsidDel="00FF3099">
                <w:rPr>
                  <w:rFonts w:ascii="Times New Roman" w:eastAsia="Times New Roman" w:hAnsi="Times New Roman" w:cs="Times New Roman"/>
                  <w:color w:val="C23B01"/>
                  <w:sz w:val="24"/>
                  <w:szCs w:val="24"/>
                  <w:u w:val="single"/>
                </w:rPr>
                <w:delText>[#HRS]-</w:delText>
              </w:r>
              <w:r w:rsidR="00604287" w:rsidDel="00FF3099">
                <w:rPr>
                  <w:rFonts w:ascii="Times New Roman" w:eastAsia="Times New Roman" w:hAnsi="Times New Roman" w:cs="Times New Roman"/>
                  <w:sz w:val="24"/>
                  <w:szCs w:val="24"/>
                </w:rPr>
                <w:delText xml:space="preserve"> Removes a room from the available room list</w:delText>
              </w:r>
            </w:del>
          </w:p>
          <w:p w14:paraId="5109E872" w14:textId="0A55FA4E" w:rsidR="00604287" w:rsidRPr="0075287A" w:rsidRDefault="00604287" w:rsidP="000347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2FE">
              <w:rPr>
                <w:rFonts w:ascii="Times New Roman" w:eastAsia="Times New Roman" w:hAnsi="Times New Roman" w:cs="Times New Roman"/>
                <w:color w:val="C23B01"/>
                <w:sz w:val="24"/>
                <w:szCs w:val="24"/>
                <w:u w:val="single"/>
              </w:rPr>
              <w:t>[#recp]-</w:t>
            </w:r>
            <w:r w:rsidRPr="00090800">
              <w:rPr>
                <w:rFonts w:ascii="Times New Roman" w:eastAsia="Times New Roman" w:hAnsi="Times New Roman" w:cs="Times New Roman"/>
                <w:sz w:val="24"/>
                <w:szCs w:val="24"/>
              </w:rPr>
              <w:t xml:space="preserve"> Notifies the housekeeping</w:t>
            </w:r>
            <w:ins w:id="226" w:author="Sen, LopamudraX" w:date="2017-04-01T01:06:00Z">
              <w:r w:rsidR="001B354B">
                <w:rPr>
                  <w:rFonts w:ascii="Times New Roman" w:eastAsia="Times New Roman" w:hAnsi="Times New Roman" w:cs="Times New Roman"/>
                  <w:sz w:val="24"/>
                  <w:szCs w:val="24"/>
                </w:rPr>
                <w:t xml:space="preserve"> (Offline process)</w:t>
              </w:r>
            </w:ins>
          </w:p>
          <w:p w14:paraId="04273BC1" w14:textId="77777777" w:rsidR="00604287" w:rsidRPr="0075287A" w:rsidRDefault="00604287" w:rsidP="0003472F">
            <w:pPr>
              <w:spacing w:before="100" w:beforeAutospacing="1" w:after="100" w:afterAutospacing="1" w:line="240" w:lineRule="auto"/>
              <w:ind w:left="720"/>
              <w:rPr>
                <w:rFonts w:ascii="Times New Roman" w:eastAsia="Times New Roman" w:hAnsi="Times New Roman" w:cs="Times New Roman"/>
                <w:sz w:val="24"/>
                <w:szCs w:val="24"/>
              </w:rPr>
            </w:pPr>
          </w:p>
        </w:tc>
      </w:tr>
    </w:tbl>
    <w:p w14:paraId="0C047E64" w14:textId="77777777" w:rsidR="00CE03B7" w:rsidRDefault="00CE03B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p>
    <w:p w14:paraId="79E8EBC5" w14:textId="3DD562E7" w:rsidR="00604287" w:rsidRPr="00CE03B7"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CE03B7">
        <w:rPr>
          <w:rFonts w:ascii="Trebuchet MS" w:eastAsia="Times New Roman" w:hAnsi="Trebuchet MS" w:cs="Times New Roman"/>
          <w:b/>
          <w:bCs/>
          <w:color w:val="000000"/>
          <w:sz w:val="27"/>
          <w:szCs w:val="27"/>
          <w:u w:val="single"/>
        </w:rPr>
        <w:t xml:space="preserve">Check </w:t>
      </w:r>
      <w:ins w:id="227" w:author="Sen, LopamudraX" w:date="2017-04-01T00:32:00Z">
        <w:r w:rsidR="006B5F9F">
          <w:rPr>
            <w:rFonts w:ascii="Trebuchet MS" w:eastAsia="Times New Roman" w:hAnsi="Trebuchet MS" w:cs="Times New Roman"/>
            <w:b/>
            <w:bCs/>
            <w:color w:val="000000"/>
            <w:sz w:val="27"/>
            <w:szCs w:val="27"/>
            <w:u w:val="single"/>
          </w:rPr>
          <w:t>booking details</w:t>
        </w:r>
      </w:ins>
      <w:del w:id="228" w:author="Sen, LopamudraX" w:date="2017-04-01T00:32:00Z">
        <w:r w:rsidRPr="00CE03B7" w:rsidDel="006B5F9F">
          <w:rPr>
            <w:rFonts w:ascii="Trebuchet MS" w:eastAsia="Times New Roman" w:hAnsi="Trebuchet MS" w:cs="Times New Roman"/>
            <w:b/>
            <w:bCs/>
            <w:color w:val="000000"/>
            <w:sz w:val="27"/>
            <w:szCs w:val="27"/>
            <w:u w:val="single"/>
          </w:rPr>
          <w:delText>reservati</w:delText>
        </w:r>
      </w:del>
      <w:del w:id="229" w:author="Sen, LopamudraX" w:date="2017-04-01T00:31:00Z">
        <w:r w:rsidRPr="00CE03B7" w:rsidDel="006B5F9F">
          <w:rPr>
            <w:rFonts w:ascii="Trebuchet MS" w:eastAsia="Times New Roman" w:hAnsi="Trebuchet MS" w:cs="Times New Roman"/>
            <w:b/>
            <w:bCs/>
            <w:color w:val="000000"/>
            <w:sz w:val="27"/>
            <w:szCs w:val="27"/>
            <w:u w:val="single"/>
          </w:rPr>
          <w:delText>on</w:delText>
        </w:r>
      </w:del>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4D7A9723"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0A50439" w14:textId="77777777" w:rsidR="00604287" w:rsidRDefault="00604287" w:rsidP="002F7686">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User returns to the HRS to see his/her existing booking</w:t>
            </w:r>
          </w:p>
          <w:p w14:paraId="359FE24A" w14:textId="1B1B2670" w:rsidR="002F7686" w:rsidRPr="008821C8" w:rsidRDefault="002F7686" w:rsidP="002F7686">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sidR="00CF278D">
              <w:rPr>
                <w:rFonts w:ascii="Times New Roman" w:hAnsi="Times New Roman" w:cs="Times New Roman"/>
                <w:sz w:val="24"/>
                <w:szCs w:val="24"/>
              </w:rPr>
              <w:t xml:space="preserve">User </w:t>
            </w:r>
            <w:del w:id="230" w:author="Sen, LopamudraX" w:date="2017-04-01T00:52:00Z">
              <w:r w:rsidR="00CF278D" w:rsidDel="00FB4821">
                <w:rPr>
                  <w:rFonts w:ascii="Times New Roman" w:hAnsi="Times New Roman" w:cs="Times New Roman"/>
                  <w:sz w:val="24"/>
                  <w:szCs w:val="24"/>
                </w:rPr>
                <w:delText>his reviewing</w:delText>
              </w:r>
            </w:del>
            <w:ins w:id="231" w:author="Sen, LopamudraX" w:date="2017-04-01T00:52:00Z">
              <w:r w:rsidR="00FB4821">
                <w:rPr>
                  <w:rFonts w:ascii="Times New Roman" w:hAnsi="Times New Roman" w:cs="Times New Roman"/>
                  <w:sz w:val="24"/>
                  <w:szCs w:val="24"/>
                </w:rPr>
                <w:t xml:space="preserve">reviews the existing </w:t>
              </w:r>
            </w:ins>
            <w:del w:id="232" w:author="Sen, LopamudraX" w:date="2017-04-01T00:52:00Z">
              <w:r w:rsidR="00CF278D" w:rsidDel="00FB4821">
                <w:rPr>
                  <w:rFonts w:ascii="Times New Roman" w:hAnsi="Times New Roman" w:cs="Times New Roman"/>
                  <w:sz w:val="24"/>
                  <w:szCs w:val="24"/>
                </w:rPr>
                <w:delText xml:space="preserve"> his reservations (booked</w:delText>
              </w:r>
            </w:del>
            <w:del w:id="233" w:author="Sen, LopamudraX" w:date="2017-04-01T00:32:00Z">
              <w:r w:rsidR="00CF278D" w:rsidDel="009754D3">
                <w:rPr>
                  <w:rFonts w:ascii="Times New Roman" w:hAnsi="Times New Roman" w:cs="Times New Roman"/>
                  <w:sz w:val="24"/>
                  <w:szCs w:val="24"/>
                </w:rPr>
                <w:delText>/cancelled</w:delText>
              </w:r>
            </w:del>
            <w:del w:id="234" w:author="Sen, LopamudraX" w:date="2017-04-01T00:52:00Z">
              <w:r w:rsidR="00CF278D" w:rsidDel="00FB4821">
                <w:rPr>
                  <w:rFonts w:ascii="Times New Roman" w:hAnsi="Times New Roman" w:cs="Times New Roman"/>
                  <w:sz w:val="24"/>
                  <w:szCs w:val="24"/>
                </w:rPr>
                <w:delText>)</w:delText>
              </w:r>
            </w:del>
            <w:ins w:id="235" w:author="Sen, LopamudraX" w:date="2017-04-01T00:52:00Z">
              <w:r w:rsidR="00FB4821">
                <w:rPr>
                  <w:rFonts w:ascii="Times New Roman" w:hAnsi="Times New Roman" w:cs="Times New Roman"/>
                  <w:sz w:val="24"/>
                  <w:szCs w:val="24"/>
                </w:rPr>
                <w:t>bookings</w:t>
              </w:r>
            </w:ins>
          </w:p>
          <w:p w14:paraId="51B8F3B8" w14:textId="675DDEDC" w:rsidR="002F7686" w:rsidRPr="008821C8" w:rsidRDefault="002F7686" w:rsidP="002F7686">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r w:rsidR="007C277F">
              <w:rPr>
                <w:rFonts w:ascii="Times New Roman" w:hAnsi="Times New Roman" w:cs="Times New Roman"/>
                <w:sz w:val="24"/>
                <w:szCs w:val="24"/>
              </w:rPr>
              <w:t xml:space="preserve">The user </w:t>
            </w:r>
            <w:del w:id="236" w:author="Sen, LopamudraX" w:date="2017-04-01T00:32:00Z">
              <w:r w:rsidR="007C277F" w:rsidDel="00581079">
                <w:rPr>
                  <w:rFonts w:ascii="Times New Roman" w:hAnsi="Times New Roman" w:cs="Times New Roman"/>
                  <w:sz w:val="24"/>
                  <w:szCs w:val="24"/>
                </w:rPr>
                <w:delText>has login credentials</w:delText>
              </w:r>
            </w:del>
            <w:ins w:id="237" w:author="Sen, LopamudraX" w:date="2017-04-01T00:32:00Z">
              <w:r w:rsidR="00581079">
                <w:rPr>
                  <w:rFonts w:ascii="Times New Roman" w:hAnsi="Times New Roman" w:cs="Times New Roman"/>
                  <w:sz w:val="24"/>
                  <w:szCs w:val="24"/>
                </w:rPr>
                <w:t xml:space="preserve">has a customer id </w:t>
              </w:r>
              <w:r w:rsidR="008E1272">
                <w:rPr>
                  <w:rFonts w:ascii="Times New Roman" w:hAnsi="Times New Roman" w:cs="Times New Roman"/>
                  <w:sz w:val="24"/>
                  <w:szCs w:val="24"/>
                </w:rPr>
                <w:t>and booking id</w:t>
              </w:r>
            </w:ins>
          </w:p>
          <w:p w14:paraId="77A9F074" w14:textId="43EAE193" w:rsidR="002F7686" w:rsidRPr="0075287A" w:rsidRDefault="002F7686" w:rsidP="002F7686">
            <w:pPr>
              <w:spacing w:after="0" w:line="240" w:lineRule="auto"/>
              <w:rPr>
                <w:rFonts w:ascii="Times New Roman" w:eastAsia="Times New Roman" w:hAnsi="Times New Roman" w:cs="Times New Roman"/>
                <w:sz w:val="24"/>
                <w:szCs w:val="24"/>
              </w:rPr>
            </w:pPr>
            <w:r w:rsidRPr="008821C8">
              <w:rPr>
                <w:rFonts w:ascii="Times New Roman" w:hAnsi="Times New Roman" w:cs="Times New Roman"/>
                <w:b/>
                <w:sz w:val="24"/>
                <w:szCs w:val="24"/>
              </w:rPr>
              <w:t>Post condition</w:t>
            </w:r>
            <w:r w:rsidR="007C277F">
              <w:rPr>
                <w:rFonts w:ascii="Times New Roman" w:hAnsi="Times New Roman" w:cs="Times New Roman"/>
                <w:sz w:val="24"/>
                <w:szCs w:val="24"/>
              </w:rPr>
              <w:t>: The HRS returns the details of the user’s booking</w:t>
            </w:r>
          </w:p>
        </w:tc>
      </w:tr>
      <w:tr w:rsidR="00604287" w:rsidRPr="0075287A" w14:paraId="67DC75A2"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3050370"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Step-by-step Description: </w:t>
            </w:r>
          </w:p>
          <w:p w14:paraId="2261C4D8" w14:textId="44009400" w:rsidR="00604287" w:rsidRDefault="00604287" w:rsidP="000347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032FE">
              <w:rPr>
                <w:rFonts w:ascii="Times New Roman" w:eastAsia="Times New Roman" w:hAnsi="Times New Roman" w:cs="Times New Roman"/>
                <w:color w:val="C23B01"/>
                <w:sz w:val="24"/>
                <w:szCs w:val="24"/>
                <w:u w:val="single"/>
              </w:rPr>
              <w:t>[#user]-</w:t>
            </w:r>
            <w:r>
              <w:rPr>
                <w:rFonts w:ascii="Times New Roman" w:eastAsia="Times New Roman" w:hAnsi="Times New Roman" w:cs="Times New Roman"/>
                <w:sz w:val="24"/>
                <w:szCs w:val="24"/>
              </w:rPr>
              <w:t xml:space="preserve"> </w:t>
            </w:r>
            <w:ins w:id="238" w:author="Sen, LopamudraX" w:date="2017-04-01T01:16:00Z">
              <w:r w:rsidR="00034297">
                <w:rPr>
                  <w:rFonts w:ascii="Times New Roman" w:eastAsia="Times New Roman" w:hAnsi="Times New Roman" w:cs="Times New Roman"/>
                  <w:sz w:val="24"/>
                  <w:szCs w:val="24"/>
                </w:rPr>
                <w:t xml:space="preserve"> </w:t>
              </w:r>
            </w:ins>
            <w:del w:id="239" w:author="Sen, LopamudraX" w:date="2017-04-01T01:16:00Z">
              <w:r w:rsidDel="001562CA">
                <w:rPr>
                  <w:rFonts w:ascii="Times New Roman" w:eastAsia="Times New Roman" w:hAnsi="Times New Roman" w:cs="Times New Roman"/>
                  <w:sz w:val="24"/>
                  <w:szCs w:val="24"/>
                </w:rPr>
                <w:delText>checks for his booked</w:delText>
              </w:r>
            </w:del>
            <w:ins w:id="240" w:author="Sen, LopamudraX" w:date="2017-04-01T01:16:00Z">
              <w:r w:rsidR="001562CA">
                <w:rPr>
                  <w:rFonts w:ascii="Times New Roman" w:eastAsia="Times New Roman" w:hAnsi="Times New Roman" w:cs="Times New Roman"/>
                  <w:sz w:val="24"/>
                  <w:szCs w:val="24"/>
                </w:rPr>
                <w:t xml:space="preserve">searched </w:t>
              </w:r>
            </w:ins>
            <w:ins w:id="241" w:author="Sen, LopamudraX" w:date="2017-04-01T01:17:00Z">
              <w:r w:rsidR="001562CA">
                <w:rPr>
                  <w:rFonts w:ascii="Times New Roman" w:eastAsia="Times New Roman" w:hAnsi="Times New Roman" w:cs="Times New Roman"/>
                  <w:sz w:val="24"/>
                  <w:szCs w:val="24"/>
                </w:rPr>
                <w:t>for existing booking details in HRS based on booking id</w:t>
              </w:r>
            </w:ins>
            <w:del w:id="242" w:author="Sen, LopamudraX" w:date="2017-04-01T00:32:00Z">
              <w:r w:rsidDel="00D30F90">
                <w:rPr>
                  <w:rFonts w:ascii="Times New Roman" w:eastAsia="Times New Roman" w:hAnsi="Times New Roman" w:cs="Times New Roman"/>
                  <w:sz w:val="24"/>
                  <w:szCs w:val="24"/>
                </w:rPr>
                <w:delText>/cancelled</w:delText>
              </w:r>
            </w:del>
            <w:del w:id="243" w:author="Sen, LopamudraX" w:date="2017-04-01T01:16:00Z">
              <w:r w:rsidDel="001562CA">
                <w:rPr>
                  <w:rFonts w:ascii="Times New Roman" w:eastAsia="Times New Roman" w:hAnsi="Times New Roman" w:cs="Times New Roman"/>
                  <w:sz w:val="24"/>
                  <w:szCs w:val="24"/>
                </w:rPr>
                <w:delText xml:space="preserve"> room details</w:delText>
              </w:r>
            </w:del>
          </w:p>
          <w:p w14:paraId="1BC94E57" w14:textId="612E3EF4" w:rsidR="00604287" w:rsidRPr="002B60AD" w:rsidRDefault="00604287" w:rsidP="0003472F">
            <w:pPr>
              <w:numPr>
                <w:ilvl w:val="0"/>
                <w:numId w:val="32"/>
              </w:numPr>
              <w:spacing w:before="100" w:beforeAutospacing="1" w:after="100" w:afterAutospacing="1" w:line="240" w:lineRule="auto"/>
              <w:rPr>
                <w:rFonts w:ascii="Times New Roman" w:eastAsia="Times New Roman" w:hAnsi="Times New Roman" w:cs="Times New Roman"/>
                <w:sz w:val="24"/>
                <w:szCs w:val="24"/>
              </w:rPr>
            </w:pPr>
            <w:del w:id="244" w:author="Sen, LopamudraX" w:date="2017-04-01T01:16:00Z">
              <w:r w:rsidRPr="002B60AD" w:rsidDel="00E868CC">
                <w:rPr>
                  <w:rFonts w:ascii="Times New Roman" w:eastAsia="Times New Roman" w:hAnsi="Times New Roman" w:cs="Times New Roman"/>
                  <w:sz w:val="24"/>
                  <w:szCs w:val="24"/>
                </w:rPr>
                <w:delText xml:space="preserve"> </w:delText>
              </w:r>
            </w:del>
            <w:r w:rsidRPr="004032FE">
              <w:rPr>
                <w:rFonts w:ascii="Times New Roman" w:eastAsia="Times New Roman" w:hAnsi="Times New Roman" w:cs="Times New Roman"/>
                <w:color w:val="C23B01"/>
                <w:sz w:val="24"/>
                <w:szCs w:val="24"/>
                <w:u w:val="single"/>
              </w:rPr>
              <w:t>[#HRS]-</w:t>
            </w:r>
            <w:r w:rsidRPr="002B60AD">
              <w:rPr>
                <w:rFonts w:ascii="Times New Roman" w:eastAsia="Times New Roman" w:hAnsi="Times New Roman" w:cs="Times New Roman"/>
                <w:sz w:val="24"/>
                <w:szCs w:val="24"/>
              </w:rPr>
              <w:t xml:space="preserve"> </w:t>
            </w:r>
            <w:del w:id="245" w:author="Sen, LopamudraX" w:date="2017-04-01T01:16:00Z">
              <w:r w:rsidRPr="002B60AD" w:rsidDel="00034297">
                <w:rPr>
                  <w:rFonts w:ascii="Times New Roman" w:eastAsia="Times New Roman" w:hAnsi="Times New Roman" w:cs="Times New Roman"/>
                  <w:sz w:val="24"/>
                  <w:szCs w:val="24"/>
                </w:rPr>
                <w:delText xml:space="preserve">The </w:delText>
              </w:r>
            </w:del>
            <w:r w:rsidRPr="002B60AD">
              <w:rPr>
                <w:rFonts w:ascii="Times New Roman" w:eastAsia="Times New Roman" w:hAnsi="Times New Roman" w:cs="Times New Roman"/>
                <w:sz w:val="24"/>
                <w:szCs w:val="24"/>
              </w:rPr>
              <w:t xml:space="preserve">system </w:t>
            </w:r>
            <w:r>
              <w:rPr>
                <w:rFonts w:ascii="Times New Roman" w:eastAsia="Times New Roman" w:hAnsi="Times New Roman" w:cs="Times New Roman"/>
                <w:sz w:val="24"/>
                <w:szCs w:val="24"/>
              </w:rPr>
              <w:t>returns the details of the booking</w:t>
            </w:r>
            <w:del w:id="246" w:author="Sen, LopamudraX" w:date="2017-04-01T01:16:00Z">
              <w:r w:rsidDel="00BB3BAD">
                <w:rPr>
                  <w:rFonts w:ascii="Times New Roman" w:eastAsia="Times New Roman" w:hAnsi="Times New Roman" w:cs="Times New Roman"/>
                  <w:sz w:val="24"/>
                  <w:szCs w:val="24"/>
                </w:rPr>
                <w:delText>s</w:delText>
              </w:r>
            </w:del>
          </w:p>
          <w:p w14:paraId="14CF181B" w14:textId="77777777" w:rsidR="00604287" w:rsidRPr="0075287A" w:rsidRDefault="00604287" w:rsidP="0003472F">
            <w:pPr>
              <w:spacing w:before="100" w:beforeAutospacing="1" w:after="100" w:afterAutospacing="1" w:line="240" w:lineRule="auto"/>
              <w:ind w:left="720"/>
              <w:rPr>
                <w:rFonts w:ascii="Times New Roman" w:eastAsia="Times New Roman" w:hAnsi="Times New Roman" w:cs="Times New Roman"/>
                <w:sz w:val="24"/>
                <w:szCs w:val="24"/>
              </w:rPr>
            </w:pPr>
          </w:p>
        </w:tc>
      </w:tr>
    </w:tbl>
    <w:p w14:paraId="18690099" w14:textId="3F53B035" w:rsidR="00604287" w:rsidRPr="00CE03B7" w:rsidDel="001D05CB" w:rsidRDefault="00604287" w:rsidP="00604287">
      <w:pPr>
        <w:spacing w:before="100" w:beforeAutospacing="1" w:after="100" w:afterAutospacing="1" w:line="240" w:lineRule="auto"/>
        <w:outlineLvl w:val="2"/>
        <w:rPr>
          <w:del w:id="247" w:author="Sen, LopamudraX" w:date="2017-04-01T00:53:00Z"/>
          <w:rFonts w:ascii="Trebuchet MS" w:eastAsia="Times New Roman" w:hAnsi="Trebuchet MS" w:cs="Times New Roman"/>
          <w:b/>
          <w:bCs/>
          <w:color w:val="000000"/>
          <w:sz w:val="27"/>
          <w:szCs w:val="27"/>
          <w:u w:val="single"/>
        </w:rPr>
      </w:pPr>
      <w:del w:id="248" w:author="Sen, LopamudraX" w:date="2017-04-01T00:53:00Z">
        <w:r w:rsidRPr="00CE03B7" w:rsidDel="001D05CB">
          <w:rPr>
            <w:rFonts w:ascii="Trebuchet MS" w:eastAsia="Times New Roman" w:hAnsi="Trebuchet MS" w:cs="Times New Roman"/>
            <w:b/>
            <w:bCs/>
            <w:color w:val="000000"/>
            <w:sz w:val="27"/>
            <w:szCs w:val="27"/>
            <w:u w:val="single"/>
          </w:rPr>
          <w:delText>Room Cleaning</w:delText>
        </w:r>
      </w:del>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rsidDel="001D05CB" w14:paraId="4FE43FA5" w14:textId="6ADF4719" w:rsidTr="00F14758">
        <w:trPr>
          <w:tblCellSpacing w:w="12" w:type="dxa"/>
          <w:del w:id="249" w:author="Sen, LopamudraX" w:date="2017-04-01T00:53:00Z"/>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F69CAF2" w14:textId="34EFA650" w:rsidR="00604287" w:rsidDel="001D05CB" w:rsidRDefault="00604287" w:rsidP="00A155C2">
            <w:pPr>
              <w:spacing w:after="0" w:line="240" w:lineRule="auto"/>
              <w:rPr>
                <w:del w:id="250" w:author="Sen, LopamudraX" w:date="2017-04-01T00:53:00Z"/>
                <w:rFonts w:ascii="Times New Roman" w:eastAsia="Times New Roman" w:hAnsi="Times New Roman" w:cs="Times New Roman"/>
                <w:sz w:val="24"/>
                <w:szCs w:val="24"/>
              </w:rPr>
            </w:pPr>
            <w:del w:id="251" w:author="Sen, LopamudraX" w:date="2017-04-01T00:53:00Z">
              <w:r w:rsidRPr="0075287A" w:rsidDel="001D05CB">
                <w:rPr>
                  <w:rFonts w:ascii="Times New Roman" w:eastAsia="Times New Roman" w:hAnsi="Times New Roman" w:cs="Times New Roman"/>
                  <w:b/>
                  <w:bCs/>
                  <w:sz w:val="24"/>
                  <w:szCs w:val="24"/>
                </w:rPr>
                <w:delText>Description: </w:delText>
              </w:r>
              <w:r w:rsidDel="001D05CB">
                <w:rPr>
                  <w:rFonts w:ascii="Times New Roman" w:eastAsia="Times New Roman" w:hAnsi="Times New Roman" w:cs="Times New Roman"/>
                  <w:sz w:val="24"/>
                  <w:szCs w:val="24"/>
                </w:rPr>
                <w:delText>Receptionist informs house-keeping about a vacated room for cleaning</w:delText>
              </w:r>
            </w:del>
          </w:p>
          <w:p w14:paraId="789B83B9" w14:textId="326DBD38" w:rsidR="00A155C2" w:rsidRPr="008821C8" w:rsidDel="001D05CB" w:rsidRDefault="00A155C2" w:rsidP="00A155C2">
            <w:pPr>
              <w:spacing w:after="0" w:line="240" w:lineRule="auto"/>
              <w:rPr>
                <w:del w:id="252" w:author="Sen, LopamudraX" w:date="2017-04-01T00:53:00Z"/>
                <w:rFonts w:ascii="Times New Roman" w:hAnsi="Times New Roman" w:cs="Times New Roman"/>
                <w:sz w:val="24"/>
                <w:szCs w:val="24"/>
              </w:rPr>
            </w:pPr>
            <w:del w:id="253" w:author="Sen, LopamudraX" w:date="2017-04-01T00:53:00Z">
              <w:r w:rsidRPr="008821C8" w:rsidDel="001D05CB">
                <w:rPr>
                  <w:rFonts w:ascii="Times New Roman" w:hAnsi="Times New Roman" w:cs="Times New Roman"/>
                  <w:b/>
                  <w:sz w:val="24"/>
                  <w:szCs w:val="24"/>
                </w:rPr>
                <w:delText>Exposition</w:delText>
              </w:r>
              <w:r w:rsidRPr="008821C8" w:rsidDel="001D05CB">
                <w:rPr>
                  <w:rFonts w:ascii="Times New Roman" w:hAnsi="Times New Roman" w:cs="Times New Roman"/>
                  <w:sz w:val="24"/>
                  <w:szCs w:val="24"/>
                </w:rPr>
                <w:delText xml:space="preserve">: </w:delText>
              </w:r>
              <w:r w:rsidR="00290630" w:rsidDel="001D05CB">
                <w:rPr>
                  <w:rFonts w:ascii="Times New Roman" w:hAnsi="Times New Roman" w:cs="Times New Roman"/>
                  <w:sz w:val="24"/>
                  <w:szCs w:val="24"/>
                </w:rPr>
                <w:delText>The room to be occupied should be cleaned</w:delText>
              </w:r>
            </w:del>
          </w:p>
          <w:p w14:paraId="011939EF" w14:textId="0C581245" w:rsidR="00A155C2" w:rsidRPr="008821C8" w:rsidDel="001D05CB" w:rsidRDefault="00A155C2" w:rsidP="00A155C2">
            <w:pPr>
              <w:spacing w:after="0" w:line="240" w:lineRule="auto"/>
              <w:rPr>
                <w:del w:id="254" w:author="Sen, LopamudraX" w:date="2017-04-01T00:53:00Z"/>
                <w:rFonts w:ascii="Times New Roman" w:hAnsi="Times New Roman" w:cs="Times New Roman"/>
                <w:sz w:val="24"/>
                <w:szCs w:val="24"/>
              </w:rPr>
            </w:pPr>
            <w:del w:id="255" w:author="Sen, LopamudraX" w:date="2017-04-01T00:53:00Z">
              <w:r w:rsidRPr="008821C8" w:rsidDel="001D05CB">
                <w:rPr>
                  <w:rFonts w:ascii="Times New Roman" w:hAnsi="Times New Roman" w:cs="Times New Roman"/>
                  <w:b/>
                  <w:sz w:val="24"/>
                  <w:szCs w:val="24"/>
                </w:rPr>
                <w:delText>Precondition</w:delText>
              </w:r>
              <w:r w:rsidRPr="008821C8" w:rsidDel="001D05CB">
                <w:rPr>
                  <w:rFonts w:ascii="Times New Roman" w:hAnsi="Times New Roman" w:cs="Times New Roman"/>
                  <w:sz w:val="24"/>
                  <w:szCs w:val="24"/>
                </w:rPr>
                <w:delText xml:space="preserve">: </w:delText>
              </w:r>
              <w:r w:rsidR="001E6ACE" w:rsidDel="001D05CB">
                <w:rPr>
                  <w:rFonts w:ascii="Times New Roman" w:hAnsi="Times New Roman" w:cs="Times New Roman"/>
                  <w:sz w:val="24"/>
                  <w:szCs w:val="24"/>
                </w:rPr>
                <w:delText>A room has been booked or vacated</w:delText>
              </w:r>
            </w:del>
          </w:p>
          <w:p w14:paraId="731D8E2D" w14:textId="5065C264" w:rsidR="00A155C2" w:rsidRPr="0075287A" w:rsidDel="001D05CB" w:rsidRDefault="00A155C2" w:rsidP="00A155C2">
            <w:pPr>
              <w:spacing w:after="0" w:line="240" w:lineRule="auto"/>
              <w:rPr>
                <w:del w:id="256" w:author="Sen, LopamudraX" w:date="2017-04-01T00:53:00Z"/>
                <w:rFonts w:ascii="Times New Roman" w:eastAsia="Times New Roman" w:hAnsi="Times New Roman" w:cs="Times New Roman"/>
                <w:sz w:val="24"/>
                <w:szCs w:val="24"/>
              </w:rPr>
            </w:pPr>
            <w:del w:id="257" w:author="Sen, LopamudraX" w:date="2017-04-01T00:53:00Z">
              <w:r w:rsidRPr="008821C8" w:rsidDel="001D05CB">
                <w:rPr>
                  <w:rFonts w:ascii="Times New Roman" w:hAnsi="Times New Roman" w:cs="Times New Roman"/>
                  <w:b/>
                  <w:sz w:val="24"/>
                  <w:szCs w:val="24"/>
                </w:rPr>
                <w:delText>Post condition</w:delText>
              </w:r>
              <w:r w:rsidR="001E6ACE" w:rsidDel="001D05CB">
                <w:rPr>
                  <w:rFonts w:ascii="Times New Roman" w:hAnsi="Times New Roman" w:cs="Times New Roman"/>
                  <w:sz w:val="24"/>
                  <w:szCs w:val="24"/>
                </w:rPr>
                <w:delText>: The room is cleaned and ma</w:delText>
              </w:r>
              <w:r w:rsidR="005F4366" w:rsidDel="001D05CB">
                <w:rPr>
                  <w:rFonts w:ascii="Times New Roman" w:hAnsi="Times New Roman" w:cs="Times New Roman"/>
                  <w:sz w:val="24"/>
                  <w:szCs w:val="24"/>
                </w:rPr>
                <w:delText>de ready for the user to move in</w:delText>
              </w:r>
            </w:del>
          </w:p>
        </w:tc>
      </w:tr>
      <w:tr w:rsidR="00604287" w:rsidRPr="0075287A" w:rsidDel="001D05CB" w14:paraId="62AB5503" w14:textId="10297F72" w:rsidTr="00F14758">
        <w:trPr>
          <w:tblCellSpacing w:w="12" w:type="dxa"/>
          <w:del w:id="258" w:author="Sen, LopamudraX" w:date="2017-04-01T00:53:00Z"/>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26A7AFB" w14:textId="252730F1" w:rsidR="00604287" w:rsidRPr="0075287A" w:rsidDel="001D05CB" w:rsidRDefault="00604287" w:rsidP="0003472F">
            <w:pPr>
              <w:spacing w:after="0" w:line="240" w:lineRule="auto"/>
              <w:rPr>
                <w:del w:id="259" w:author="Sen, LopamudraX" w:date="2017-04-01T00:53:00Z"/>
                <w:rFonts w:ascii="Times New Roman" w:eastAsia="Times New Roman" w:hAnsi="Times New Roman" w:cs="Times New Roman"/>
                <w:sz w:val="24"/>
                <w:szCs w:val="24"/>
              </w:rPr>
            </w:pPr>
            <w:del w:id="260" w:author="Sen, LopamudraX" w:date="2017-04-01T00:53:00Z">
              <w:r w:rsidRPr="0075287A" w:rsidDel="001D05CB">
                <w:rPr>
                  <w:rFonts w:ascii="Times New Roman" w:eastAsia="Times New Roman" w:hAnsi="Times New Roman" w:cs="Times New Roman"/>
                  <w:b/>
                  <w:bCs/>
                  <w:sz w:val="24"/>
                  <w:szCs w:val="24"/>
                </w:rPr>
                <w:delText>Step-by-step Description: </w:delText>
              </w:r>
            </w:del>
          </w:p>
          <w:p w14:paraId="49FCA116" w14:textId="0029716A" w:rsidR="00604287" w:rsidDel="001D05CB" w:rsidRDefault="00604287" w:rsidP="0003472F">
            <w:pPr>
              <w:numPr>
                <w:ilvl w:val="0"/>
                <w:numId w:val="31"/>
              </w:numPr>
              <w:spacing w:before="100" w:beforeAutospacing="1" w:after="100" w:afterAutospacing="1" w:line="240" w:lineRule="auto"/>
              <w:rPr>
                <w:del w:id="261" w:author="Sen, LopamudraX" w:date="2017-04-01T00:53:00Z"/>
                <w:rFonts w:ascii="Times New Roman" w:eastAsia="Times New Roman" w:hAnsi="Times New Roman" w:cs="Times New Roman"/>
                <w:sz w:val="24"/>
                <w:szCs w:val="24"/>
              </w:rPr>
            </w:pPr>
            <w:del w:id="262" w:author="Sen, LopamudraX" w:date="2017-04-01T00:53:00Z">
              <w:r w:rsidRPr="004032FE" w:rsidDel="001D05CB">
                <w:rPr>
                  <w:rFonts w:ascii="Times New Roman" w:eastAsia="Times New Roman" w:hAnsi="Times New Roman" w:cs="Times New Roman"/>
                  <w:color w:val="C23B01"/>
                  <w:sz w:val="24"/>
                  <w:szCs w:val="24"/>
                  <w:u w:val="single"/>
                </w:rPr>
                <w:delText>[#recp]</w:delText>
              </w:r>
              <w:r w:rsidDel="001D05CB">
                <w:rPr>
                  <w:rFonts w:ascii="Times New Roman" w:eastAsia="Times New Roman" w:hAnsi="Times New Roman" w:cs="Times New Roman"/>
                  <w:sz w:val="24"/>
                  <w:szCs w:val="24"/>
                </w:rPr>
                <w:delText xml:space="preserve"> – Notifies house-keeping about a vacated room/to be occupied room</w:delText>
              </w:r>
            </w:del>
          </w:p>
          <w:p w14:paraId="7BBCA1C8" w14:textId="1E8BF8AD" w:rsidR="00604287" w:rsidDel="001D05CB" w:rsidRDefault="00604287" w:rsidP="0003472F">
            <w:pPr>
              <w:numPr>
                <w:ilvl w:val="0"/>
                <w:numId w:val="31"/>
              </w:numPr>
              <w:spacing w:before="100" w:beforeAutospacing="1" w:after="100" w:afterAutospacing="1" w:line="240" w:lineRule="auto"/>
              <w:rPr>
                <w:del w:id="263" w:author="Sen, LopamudraX" w:date="2017-04-01T00:53:00Z"/>
                <w:rFonts w:ascii="Times New Roman" w:eastAsia="Times New Roman" w:hAnsi="Times New Roman" w:cs="Times New Roman"/>
                <w:sz w:val="24"/>
                <w:szCs w:val="24"/>
              </w:rPr>
            </w:pPr>
            <w:del w:id="264" w:author="Sen, LopamudraX" w:date="2017-04-01T00:53:00Z">
              <w:r w:rsidRPr="004032FE" w:rsidDel="001D05CB">
                <w:rPr>
                  <w:rFonts w:ascii="Times New Roman" w:eastAsia="Times New Roman" w:hAnsi="Times New Roman" w:cs="Times New Roman"/>
                  <w:color w:val="C23B01"/>
                  <w:sz w:val="24"/>
                  <w:szCs w:val="24"/>
                  <w:u w:val="single"/>
                </w:rPr>
                <w:delText>[#hk]-</w:delText>
              </w:r>
              <w:r w:rsidDel="001D05CB">
                <w:rPr>
                  <w:rFonts w:ascii="Times New Roman" w:eastAsia="Times New Roman" w:hAnsi="Times New Roman" w:cs="Times New Roman"/>
                  <w:sz w:val="24"/>
                  <w:szCs w:val="24"/>
                </w:rPr>
                <w:delText xml:space="preserve"> Will clean the room and notifies the receptionist</w:delText>
              </w:r>
            </w:del>
          </w:p>
          <w:p w14:paraId="0E976FDE" w14:textId="7ACFC79B" w:rsidR="00604287" w:rsidRPr="0075287A" w:rsidDel="001D05CB" w:rsidRDefault="00604287" w:rsidP="0003472F">
            <w:pPr>
              <w:spacing w:before="100" w:beforeAutospacing="1" w:after="100" w:afterAutospacing="1" w:line="240" w:lineRule="auto"/>
              <w:ind w:left="720"/>
              <w:rPr>
                <w:del w:id="265" w:author="Sen, LopamudraX" w:date="2017-04-01T00:53:00Z"/>
                <w:rFonts w:ascii="Times New Roman" w:eastAsia="Times New Roman" w:hAnsi="Times New Roman" w:cs="Times New Roman"/>
                <w:sz w:val="24"/>
                <w:szCs w:val="24"/>
              </w:rPr>
            </w:pPr>
          </w:p>
        </w:tc>
      </w:tr>
    </w:tbl>
    <w:p w14:paraId="2D25C880" w14:textId="77777777" w:rsidR="00E439F2" w:rsidRDefault="00E439F2" w:rsidP="00604287">
      <w:pPr>
        <w:spacing w:before="100" w:beforeAutospacing="1" w:after="100" w:afterAutospacing="1" w:line="240" w:lineRule="auto"/>
        <w:outlineLvl w:val="2"/>
        <w:rPr>
          <w:ins w:id="266" w:author="Sen, LopamudraX" w:date="2017-04-01T01:11:00Z"/>
          <w:rFonts w:ascii="Trebuchet MS" w:eastAsia="Times New Roman" w:hAnsi="Trebuchet MS" w:cs="Times New Roman"/>
          <w:b/>
          <w:bCs/>
          <w:color w:val="000000"/>
          <w:sz w:val="27"/>
          <w:szCs w:val="27"/>
          <w:u w:val="single"/>
        </w:rPr>
      </w:pPr>
    </w:p>
    <w:p w14:paraId="61E94B39" w14:textId="1D89990A" w:rsidR="00604287" w:rsidRPr="008C3292" w:rsidRDefault="00E439F2"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ins w:id="267" w:author="Sen, LopamudraX" w:date="2017-04-01T01:11:00Z">
        <w:r>
          <w:rPr>
            <w:rFonts w:ascii="Trebuchet MS" w:eastAsia="Times New Roman" w:hAnsi="Trebuchet MS" w:cs="Times New Roman"/>
            <w:b/>
            <w:bCs/>
            <w:color w:val="000000"/>
            <w:sz w:val="27"/>
            <w:szCs w:val="27"/>
            <w:u w:val="single"/>
          </w:rPr>
          <w:br w:type="column"/>
        </w:r>
      </w:ins>
      <w:r w:rsidR="00604287" w:rsidRPr="008C3292">
        <w:rPr>
          <w:rFonts w:ascii="Trebuchet MS" w:eastAsia="Times New Roman" w:hAnsi="Trebuchet MS" w:cs="Times New Roman"/>
          <w:b/>
          <w:bCs/>
          <w:color w:val="000000"/>
          <w:sz w:val="27"/>
          <w:szCs w:val="27"/>
          <w:u w:val="single"/>
        </w:rPr>
        <w:lastRenderedPageBreak/>
        <w:t xml:space="preserve">Cancel </w:t>
      </w:r>
      <w:ins w:id="268" w:author="Sen, LopamudraX" w:date="2017-04-01T00:53:00Z">
        <w:r w:rsidR="001D05CB">
          <w:rPr>
            <w:rFonts w:ascii="Trebuchet MS" w:eastAsia="Times New Roman" w:hAnsi="Trebuchet MS" w:cs="Times New Roman"/>
            <w:b/>
            <w:bCs/>
            <w:color w:val="000000"/>
            <w:sz w:val="27"/>
            <w:szCs w:val="27"/>
            <w:u w:val="single"/>
          </w:rPr>
          <w:t>Booking</w:t>
        </w:r>
      </w:ins>
      <w:del w:id="269" w:author="Sen, LopamudraX" w:date="2017-04-01T00:53:00Z">
        <w:r w:rsidR="00604287" w:rsidRPr="008C3292" w:rsidDel="001D05CB">
          <w:rPr>
            <w:rFonts w:ascii="Trebuchet MS" w:eastAsia="Times New Roman" w:hAnsi="Trebuchet MS" w:cs="Times New Roman"/>
            <w:b/>
            <w:bCs/>
            <w:color w:val="000000"/>
            <w:sz w:val="27"/>
            <w:szCs w:val="27"/>
            <w:u w:val="single"/>
          </w:rPr>
          <w:delText>Room</w:delText>
        </w:r>
      </w:del>
    </w:p>
    <w:tbl>
      <w:tblPr>
        <w:tblW w:w="9990" w:type="dxa"/>
        <w:tblCellSpacing w:w="12" w:type="dxa"/>
        <w:tblInd w:w="-8"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34F00DFE"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53D580A" w14:textId="199CAFEE" w:rsidR="00604287"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sidR="00347252">
              <w:rPr>
                <w:rFonts w:ascii="Times New Roman" w:eastAsia="Times New Roman" w:hAnsi="Times New Roman" w:cs="Times New Roman"/>
                <w:sz w:val="24"/>
                <w:szCs w:val="24"/>
              </w:rPr>
              <w:t>U</w:t>
            </w:r>
            <w:r w:rsidRPr="0075287A">
              <w:rPr>
                <w:rFonts w:ascii="Times New Roman" w:eastAsia="Times New Roman" w:hAnsi="Times New Roman" w:cs="Times New Roman"/>
                <w:sz w:val="24"/>
                <w:szCs w:val="24"/>
              </w:rPr>
              <w:t xml:space="preserve">ser </w:t>
            </w:r>
            <w:r>
              <w:rPr>
                <w:rFonts w:ascii="Times New Roman" w:eastAsia="Times New Roman" w:hAnsi="Times New Roman" w:cs="Times New Roman"/>
                <w:sz w:val="24"/>
                <w:szCs w:val="24"/>
              </w:rPr>
              <w:t>cancels an existing booking</w:t>
            </w:r>
          </w:p>
          <w:p w14:paraId="2B15EB3E" w14:textId="2C62B3B9" w:rsidR="00347252" w:rsidRPr="008821C8" w:rsidRDefault="00347252" w:rsidP="00347252">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The </w:t>
            </w:r>
            <w:del w:id="270" w:author="Sen, LopamudraX" w:date="2017-04-01T00:53:00Z">
              <w:r w:rsidRPr="008821C8" w:rsidDel="00CD06C5">
                <w:rPr>
                  <w:rFonts w:ascii="Times New Roman" w:hAnsi="Times New Roman" w:cs="Times New Roman"/>
                  <w:sz w:val="24"/>
                  <w:szCs w:val="24"/>
                </w:rPr>
                <w:delText>user is searching in the HRS for the available rooms</w:delText>
              </w:r>
            </w:del>
            <w:ins w:id="271" w:author="Sen, LopamudraX" w:date="2017-04-01T00:53:00Z">
              <w:r w:rsidR="00CD06C5">
                <w:rPr>
                  <w:rFonts w:ascii="Times New Roman" w:hAnsi="Times New Roman" w:cs="Times New Roman"/>
                  <w:sz w:val="24"/>
                  <w:szCs w:val="24"/>
                </w:rPr>
                <w:t>user searches his existing reservation for cancellation</w:t>
              </w:r>
            </w:ins>
          </w:p>
          <w:p w14:paraId="02EE82B1" w14:textId="0B8DAB73" w:rsidR="00347252" w:rsidRPr="008821C8" w:rsidRDefault="00347252" w:rsidP="00347252">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User has </w:t>
            </w:r>
            <w:del w:id="272" w:author="Sen, LopamudraX" w:date="2017-04-01T00:54:00Z">
              <w:r w:rsidRPr="008821C8" w:rsidDel="00CD06C5">
                <w:rPr>
                  <w:rFonts w:ascii="Times New Roman" w:hAnsi="Times New Roman" w:cs="Times New Roman"/>
                  <w:sz w:val="24"/>
                  <w:szCs w:val="24"/>
                </w:rPr>
                <w:delText>registered himself and obtained a secure login</w:delText>
              </w:r>
            </w:del>
            <w:ins w:id="273" w:author="Sen, LopamudraX" w:date="2017-04-01T00:54:00Z">
              <w:r w:rsidR="00CD06C5">
                <w:rPr>
                  <w:rFonts w:ascii="Times New Roman" w:hAnsi="Times New Roman" w:cs="Times New Roman"/>
                  <w:sz w:val="24"/>
                  <w:szCs w:val="24"/>
                </w:rPr>
                <w:t>customer id and booking id</w:t>
              </w:r>
            </w:ins>
          </w:p>
          <w:p w14:paraId="4DF7C291" w14:textId="78450987" w:rsidR="00347252" w:rsidRPr="0075287A" w:rsidRDefault="00347252" w:rsidP="00162B90">
            <w:pPr>
              <w:spacing w:after="0" w:line="240" w:lineRule="auto"/>
              <w:rPr>
                <w:rFonts w:ascii="Times New Roman" w:eastAsia="Times New Roman" w:hAnsi="Times New Roman" w:cs="Times New Roman"/>
                <w:sz w:val="24"/>
                <w:szCs w:val="24"/>
              </w:rPr>
            </w:pPr>
            <w:r w:rsidRPr="008821C8">
              <w:rPr>
                <w:rFonts w:ascii="Times New Roman" w:hAnsi="Times New Roman" w:cs="Times New Roman"/>
                <w:b/>
                <w:sz w:val="24"/>
                <w:szCs w:val="24"/>
              </w:rPr>
              <w:t>Post condition</w:t>
            </w:r>
            <w:r w:rsidRPr="008821C8">
              <w:rPr>
                <w:rFonts w:ascii="Times New Roman" w:hAnsi="Times New Roman" w:cs="Times New Roman"/>
                <w:sz w:val="24"/>
                <w:szCs w:val="24"/>
              </w:rPr>
              <w:t xml:space="preserve">: The HRS provides the user </w:t>
            </w:r>
            <w:del w:id="274" w:author="Sen, LopamudraX" w:date="2017-04-01T00:54:00Z">
              <w:r w:rsidRPr="008821C8" w:rsidDel="00162B90">
                <w:rPr>
                  <w:rFonts w:ascii="Times New Roman" w:hAnsi="Times New Roman" w:cs="Times New Roman"/>
                  <w:sz w:val="24"/>
                  <w:szCs w:val="24"/>
                </w:rPr>
                <w:delText>with the list of available rooms</w:delText>
              </w:r>
            </w:del>
            <w:ins w:id="275" w:author="Sen, LopamudraX" w:date="2017-04-01T00:54:00Z">
              <w:r w:rsidR="00162B90">
                <w:rPr>
                  <w:rFonts w:ascii="Times New Roman" w:hAnsi="Times New Roman" w:cs="Times New Roman"/>
                  <w:sz w:val="24"/>
                  <w:szCs w:val="24"/>
                </w:rPr>
                <w:t>a confirmation message of cancellation</w:t>
              </w:r>
            </w:ins>
          </w:p>
        </w:tc>
      </w:tr>
      <w:tr w:rsidR="00604287" w:rsidRPr="0075287A" w14:paraId="46B0D234"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8559087"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Step-by-step Description: </w:t>
            </w:r>
          </w:p>
          <w:p w14:paraId="05968149" w14:textId="636DC3FD" w:rsidR="00604287" w:rsidRDefault="00B659C1" w:rsidP="0003472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anchor="User" w:history="1">
              <w:r w:rsidR="00604287" w:rsidRPr="004032FE">
                <w:rPr>
                  <w:rFonts w:ascii="Times New Roman" w:eastAsia="Times New Roman" w:hAnsi="Times New Roman" w:cs="Times New Roman"/>
                  <w:color w:val="C23B01"/>
                  <w:sz w:val="24"/>
                  <w:szCs w:val="24"/>
                  <w:u w:val="single"/>
                </w:rPr>
                <w:t>[#user]</w:t>
              </w:r>
            </w:hyperlink>
            <w:r w:rsidR="00604287" w:rsidRPr="00B12698">
              <w:rPr>
                <w:rFonts w:ascii="Times New Roman" w:eastAsia="Times New Roman" w:hAnsi="Times New Roman" w:cs="Times New Roman"/>
                <w:sz w:val="24"/>
                <w:szCs w:val="24"/>
              </w:rPr>
              <w:t> - </w:t>
            </w:r>
            <w:r w:rsidR="00604287" w:rsidRPr="0075287A">
              <w:rPr>
                <w:rFonts w:ascii="Times New Roman" w:eastAsia="Times New Roman" w:hAnsi="Times New Roman" w:cs="Times New Roman"/>
                <w:sz w:val="24"/>
                <w:szCs w:val="24"/>
              </w:rPr>
              <w:t>A user</w:t>
            </w:r>
            <w:r w:rsidR="00604287">
              <w:rPr>
                <w:rFonts w:ascii="Times New Roman" w:eastAsia="Times New Roman" w:hAnsi="Times New Roman" w:cs="Times New Roman"/>
                <w:sz w:val="24"/>
                <w:szCs w:val="24"/>
              </w:rPr>
              <w:t xml:space="preserve"> places a request to</w:t>
            </w:r>
            <w:r w:rsidR="00604287" w:rsidRPr="0075287A">
              <w:rPr>
                <w:rFonts w:ascii="Times New Roman" w:eastAsia="Times New Roman" w:hAnsi="Times New Roman" w:cs="Times New Roman"/>
                <w:sz w:val="24"/>
                <w:szCs w:val="24"/>
              </w:rPr>
              <w:t xml:space="preserve"> </w:t>
            </w:r>
            <w:r w:rsidR="00604287">
              <w:rPr>
                <w:rFonts w:ascii="Times New Roman" w:eastAsia="Times New Roman" w:hAnsi="Times New Roman" w:cs="Times New Roman"/>
                <w:sz w:val="24"/>
                <w:szCs w:val="24"/>
              </w:rPr>
              <w:t xml:space="preserve">cancel </w:t>
            </w:r>
            <w:ins w:id="276" w:author="Sen, LopamudraX" w:date="2017-04-01T00:55:00Z">
              <w:r w:rsidR="00E97316">
                <w:rPr>
                  <w:rFonts w:ascii="Times New Roman" w:eastAsia="Times New Roman" w:hAnsi="Times New Roman" w:cs="Times New Roman"/>
                  <w:sz w:val="24"/>
                  <w:szCs w:val="24"/>
                </w:rPr>
                <w:t>an existing booking</w:t>
              </w:r>
            </w:ins>
            <w:del w:id="277" w:author="Sen, LopamudraX" w:date="2017-04-01T00:55:00Z">
              <w:r w:rsidR="00604287" w:rsidDel="00E97316">
                <w:rPr>
                  <w:rFonts w:ascii="Times New Roman" w:eastAsia="Times New Roman" w:hAnsi="Times New Roman" w:cs="Times New Roman"/>
                  <w:sz w:val="24"/>
                  <w:szCs w:val="24"/>
                </w:rPr>
                <w:delText>the room</w:delText>
              </w:r>
            </w:del>
          </w:p>
          <w:p w14:paraId="79EA72E8" w14:textId="1369BFB8" w:rsidR="00604287" w:rsidRPr="00986D4A" w:rsidDel="003566D0" w:rsidRDefault="00604287" w:rsidP="0003472F">
            <w:pPr>
              <w:numPr>
                <w:ilvl w:val="0"/>
                <w:numId w:val="4"/>
              </w:numPr>
              <w:spacing w:before="100" w:beforeAutospacing="1" w:after="100" w:afterAutospacing="1" w:line="240" w:lineRule="auto"/>
              <w:rPr>
                <w:del w:id="278" w:author="Sen, LopamudraX" w:date="2017-04-01T00:55:00Z"/>
                <w:rFonts w:ascii="Times New Roman" w:eastAsia="Times New Roman" w:hAnsi="Times New Roman" w:cs="Times New Roman"/>
                <w:sz w:val="24"/>
                <w:szCs w:val="24"/>
              </w:rPr>
            </w:pPr>
            <w:del w:id="279" w:author="Sen, LopamudraX" w:date="2017-04-01T00:55:00Z">
              <w:r w:rsidRPr="004032FE" w:rsidDel="003566D0">
                <w:rPr>
                  <w:rFonts w:ascii="Times New Roman" w:eastAsia="Times New Roman" w:hAnsi="Times New Roman" w:cs="Times New Roman"/>
                  <w:color w:val="C23B01"/>
                  <w:sz w:val="24"/>
                  <w:szCs w:val="24"/>
                  <w:u w:val="single"/>
                </w:rPr>
                <w:delText>[#sys]-</w:delText>
              </w:r>
              <w:r w:rsidRPr="00B12698" w:rsidDel="003566D0">
                <w:rPr>
                  <w:rFonts w:ascii="Times New Roman" w:eastAsia="Times New Roman" w:hAnsi="Times New Roman" w:cs="Times New Roman"/>
                  <w:sz w:val="24"/>
                  <w:szCs w:val="24"/>
                </w:rPr>
                <w:delText>Approves the cancellation</w:delText>
              </w:r>
              <w:r w:rsidDel="003566D0">
                <w:rPr>
                  <w:rFonts w:ascii="Times New Roman" w:eastAsia="Times New Roman" w:hAnsi="Times New Roman" w:cs="Times New Roman"/>
                  <w:sz w:val="24"/>
                  <w:szCs w:val="24"/>
                </w:rPr>
                <w:delText xml:space="preserve"> request</w:delText>
              </w:r>
            </w:del>
          </w:p>
          <w:p w14:paraId="3247209F" w14:textId="2730432B" w:rsidR="00604287" w:rsidRPr="00986D4A" w:rsidRDefault="00604287" w:rsidP="000347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32FE">
              <w:rPr>
                <w:rFonts w:ascii="Times New Roman" w:eastAsia="Times New Roman" w:hAnsi="Times New Roman" w:cs="Times New Roman"/>
                <w:color w:val="C23B01"/>
                <w:sz w:val="24"/>
                <w:szCs w:val="24"/>
                <w:u w:val="single"/>
              </w:rPr>
              <w:t>[#HRS]-</w:t>
            </w:r>
            <w:r>
              <w:rPr>
                <w:rFonts w:ascii="Times New Roman" w:eastAsia="Times New Roman" w:hAnsi="Times New Roman" w:cs="Times New Roman"/>
                <w:sz w:val="24"/>
                <w:szCs w:val="24"/>
              </w:rPr>
              <w:t xml:space="preserve"> The system </w:t>
            </w:r>
            <w:del w:id="280" w:author="Sen, LopamudraX" w:date="2017-04-01T00:55:00Z">
              <w:r w:rsidDel="003566D0">
                <w:rPr>
                  <w:rFonts w:ascii="Times New Roman" w:eastAsia="Times New Roman" w:hAnsi="Times New Roman" w:cs="Times New Roman"/>
                  <w:sz w:val="24"/>
                  <w:szCs w:val="24"/>
                </w:rPr>
                <w:delText>notifies the receptionist and the System Admin</w:delText>
              </w:r>
            </w:del>
            <w:ins w:id="281" w:author="Sen, LopamudraX" w:date="2017-04-01T00:55:00Z">
              <w:r w:rsidR="003566D0">
                <w:rPr>
                  <w:rFonts w:ascii="Times New Roman" w:eastAsia="Times New Roman" w:hAnsi="Times New Roman" w:cs="Times New Roman"/>
                  <w:sz w:val="24"/>
                  <w:szCs w:val="24"/>
                </w:rPr>
                <w:t>cancels the booking</w:t>
              </w:r>
            </w:ins>
            <w:r>
              <w:rPr>
                <w:rFonts w:ascii="Times New Roman" w:eastAsia="Times New Roman" w:hAnsi="Times New Roman" w:cs="Times New Roman"/>
                <w:sz w:val="24"/>
                <w:szCs w:val="24"/>
              </w:rPr>
              <w:t xml:space="preserve"> </w:t>
            </w:r>
            <w:ins w:id="282" w:author="Sen, LopamudraX" w:date="2017-04-01T01:15:00Z">
              <w:r w:rsidR="00E5666F">
                <w:rPr>
                  <w:rFonts w:ascii="Times New Roman" w:eastAsia="Times New Roman" w:hAnsi="Times New Roman" w:cs="Times New Roman"/>
                  <w:sz w:val="24"/>
                  <w:szCs w:val="24"/>
                </w:rPr>
                <w:t>and del</w:t>
              </w:r>
            </w:ins>
            <w:ins w:id="283" w:author="Sen, LopamudraX" w:date="2017-04-01T01:16:00Z">
              <w:r w:rsidR="00E5666F">
                <w:rPr>
                  <w:rFonts w:ascii="Times New Roman" w:eastAsia="Times New Roman" w:hAnsi="Times New Roman" w:cs="Times New Roman"/>
                  <w:sz w:val="24"/>
                  <w:szCs w:val="24"/>
                </w:rPr>
                <w:t>etes the entry from booking details</w:t>
              </w:r>
            </w:ins>
          </w:p>
          <w:p w14:paraId="13235EA8" w14:textId="77777777" w:rsidR="00604287" w:rsidRDefault="00604287" w:rsidP="003566D0">
            <w:pPr>
              <w:numPr>
                <w:ilvl w:val="0"/>
                <w:numId w:val="4"/>
              </w:numPr>
              <w:spacing w:before="100" w:beforeAutospacing="1" w:after="100" w:afterAutospacing="1" w:line="240" w:lineRule="auto"/>
              <w:rPr>
                <w:ins w:id="284" w:author="Sen, LopamudraX" w:date="2017-04-01T00:56:00Z"/>
                <w:rFonts w:ascii="Times New Roman" w:eastAsia="Times New Roman" w:hAnsi="Times New Roman" w:cs="Times New Roman"/>
                <w:sz w:val="24"/>
                <w:szCs w:val="24"/>
              </w:rPr>
            </w:pPr>
            <w:del w:id="285" w:author="Sen, LopamudraX" w:date="2017-04-01T01:15:00Z">
              <w:r w:rsidRPr="00986D4A" w:rsidDel="00D56E37">
                <w:rPr>
                  <w:rFonts w:ascii="Times New Roman" w:eastAsia="Times New Roman" w:hAnsi="Times New Roman" w:cs="Times New Roman"/>
                  <w:sz w:val="24"/>
                  <w:szCs w:val="24"/>
                </w:rPr>
                <w:delText xml:space="preserve"> </w:delText>
              </w:r>
            </w:del>
            <w:r w:rsidRPr="004032FE">
              <w:rPr>
                <w:rFonts w:ascii="Times New Roman" w:eastAsia="Times New Roman" w:hAnsi="Times New Roman" w:cs="Times New Roman"/>
                <w:color w:val="C23B01"/>
                <w:sz w:val="24"/>
                <w:szCs w:val="24"/>
                <w:u w:val="single"/>
              </w:rPr>
              <w:t>[#HRS]-</w:t>
            </w:r>
            <w:r w:rsidRPr="00986D4A">
              <w:rPr>
                <w:rFonts w:ascii="Times New Roman" w:eastAsia="Times New Roman" w:hAnsi="Times New Roman" w:cs="Times New Roman"/>
                <w:sz w:val="24"/>
                <w:szCs w:val="24"/>
              </w:rPr>
              <w:t xml:space="preserve"> </w:t>
            </w:r>
            <w:del w:id="286" w:author="Sen, LopamudraX" w:date="2017-04-01T00:55:00Z">
              <w:r w:rsidDel="003566D0">
                <w:rPr>
                  <w:rFonts w:ascii="Times New Roman" w:eastAsia="Times New Roman" w:hAnsi="Times New Roman" w:cs="Times New Roman"/>
                  <w:sz w:val="24"/>
                  <w:szCs w:val="24"/>
                </w:rPr>
                <w:delText>Adds</w:delText>
              </w:r>
              <w:r w:rsidRPr="00986D4A" w:rsidDel="003566D0">
                <w:rPr>
                  <w:rFonts w:ascii="Times New Roman" w:eastAsia="Times New Roman" w:hAnsi="Times New Roman" w:cs="Times New Roman"/>
                  <w:sz w:val="24"/>
                  <w:szCs w:val="24"/>
                </w:rPr>
                <w:delText xml:space="preserve"> a</w:delText>
              </w:r>
            </w:del>
            <w:ins w:id="287" w:author="Sen, LopamudraX" w:date="2017-04-01T00:56:00Z">
              <w:r w:rsidR="003566D0">
                <w:rPr>
                  <w:rFonts w:ascii="Times New Roman" w:eastAsia="Times New Roman" w:hAnsi="Times New Roman" w:cs="Times New Roman"/>
                  <w:sz w:val="24"/>
                  <w:szCs w:val="24"/>
                </w:rPr>
                <w:t>Change the status of the room</w:t>
              </w:r>
            </w:ins>
            <w:del w:id="288" w:author="Sen, LopamudraX" w:date="2017-04-01T00:55:00Z">
              <w:r w:rsidRPr="00986D4A" w:rsidDel="003566D0">
                <w:rPr>
                  <w:rFonts w:ascii="Times New Roman" w:eastAsia="Times New Roman" w:hAnsi="Times New Roman" w:cs="Times New Roman"/>
                  <w:sz w:val="24"/>
                  <w:szCs w:val="24"/>
                </w:rPr>
                <w:delText xml:space="preserve"> room</w:delText>
              </w:r>
            </w:del>
            <w:r w:rsidRPr="00986D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r w:rsidRPr="00986D4A">
              <w:rPr>
                <w:rFonts w:ascii="Times New Roman" w:eastAsia="Times New Roman" w:hAnsi="Times New Roman" w:cs="Times New Roman"/>
                <w:sz w:val="24"/>
                <w:szCs w:val="24"/>
              </w:rPr>
              <w:t xml:space="preserve"> </w:t>
            </w:r>
            <w:del w:id="289" w:author="Sen, LopamudraX" w:date="2017-04-01T01:06:00Z">
              <w:r w:rsidRPr="00986D4A" w:rsidDel="00526435">
                <w:rPr>
                  <w:rFonts w:ascii="Times New Roman" w:eastAsia="Times New Roman" w:hAnsi="Times New Roman" w:cs="Times New Roman"/>
                  <w:sz w:val="24"/>
                  <w:szCs w:val="24"/>
                </w:rPr>
                <w:delText>the</w:delText>
              </w:r>
            </w:del>
            <w:del w:id="290" w:author="Sen, LopamudraX" w:date="2017-04-01T01:15:00Z">
              <w:r w:rsidRPr="00986D4A" w:rsidDel="005430B7">
                <w:rPr>
                  <w:rFonts w:ascii="Times New Roman" w:eastAsia="Times New Roman" w:hAnsi="Times New Roman" w:cs="Times New Roman"/>
                  <w:sz w:val="24"/>
                  <w:szCs w:val="24"/>
                </w:rPr>
                <w:delText xml:space="preserve"> </w:delText>
              </w:r>
            </w:del>
            <w:r w:rsidRPr="00986D4A">
              <w:rPr>
                <w:rFonts w:ascii="Times New Roman" w:eastAsia="Times New Roman" w:hAnsi="Times New Roman" w:cs="Times New Roman"/>
                <w:sz w:val="24"/>
                <w:szCs w:val="24"/>
              </w:rPr>
              <w:t xml:space="preserve">available </w:t>
            </w:r>
            <w:del w:id="291" w:author="Sen, LopamudraX" w:date="2017-04-01T00:56:00Z">
              <w:r w:rsidRPr="00986D4A" w:rsidDel="003566D0">
                <w:rPr>
                  <w:rFonts w:ascii="Times New Roman" w:eastAsia="Times New Roman" w:hAnsi="Times New Roman" w:cs="Times New Roman"/>
                  <w:sz w:val="24"/>
                  <w:szCs w:val="24"/>
                </w:rPr>
                <w:delText>room list</w:delText>
              </w:r>
            </w:del>
          </w:p>
          <w:p w14:paraId="6DBB54CB" w14:textId="14DBD7BE" w:rsidR="003566D0" w:rsidRPr="00986D4A" w:rsidRDefault="003566D0" w:rsidP="003566D0">
            <w:pPr>
              <w:numPr>
                <w:ilvl w:val="0"/>
                <w:numId w:val="4"/>
              </w:numPr>
              <w:spacing w:before="100" w:beforeAutospacing="1" w:after="100" w:afterAutospacing="1" w:line="240" w:lineRule="auto"/>
              <w:rPr>
                <w:rFonts w:ascii="Times New Roman" w:eastAsia="Times New Roman" w:hAnsi="Times New Roman" w:cs="Times New Roman"/>
                <w:sz w:val="24"/>
                <w:szCs w:val="24"/>
              </w:rPr>
            </w:pPr>
            <w:ins w:id="292" w:author="Sen, LopamudraX" w:date="2017-04-01T00:56:00Z">
              <w:r>
                <w:rPr>
                  <w:rFonts w:ascii="Times New Roman" w:eastAsia="Times New Roman" w:hAnsi="Times New Roman" w:cs="Times New Roman"/>
                  <w:sz w:val="24"/>
                  <w:szCs w:val="24"/>
                </w:rPr>
                <w:t>[#HRS]- Initiates a payment settlement</w:t>
              </w:r>
              <w:r w:rsidR="0021608B">
                <w:rPr>
                  <w:rFonts w:ascii="Times New Roman" w:eastAsia="Times New Roman" w:hAnsi="Times New Roman" w:cs="Times New Roman"/>
                  <w:sz w:val="24"/>
                  <w:szCs w:val="24"/>
                </w:rPr>
                <w:t xml:space="preserve"> by nullifying the </w:t>
              </w:r>
            </w:ins>
            <w:ins w:id="293" w:author="Sen, LopamudraX" w:date="2017-04-01T01:06:00Z">
              <w:r w:rsidR="00526435">
                <w:rPr>
                  <w:rFonts w:ascii="Times New Roman" w:eastAsia="Times New Roman" w:hAnsi="Times New Roman" w:cs="Times New Roman"/>
                  <w:sz w:val="24"/>
                  <w:szCs w:val="24"/>
                </w:rPr>
                <w:t>total dues</w:t>
              </w:r>
            </w:ins>
          </w:p>
        </w:tc>
      </w:tr>
    </w:tbl>
    <w:p w14:paraId="087CE272" w14:textId="77777777" w:rsidR="00604287" w:rsidRPr="0075287A" w:rsidRDefault="00604287" w:rsidP="00604287">
      <w:pPr>
        <w:spacing w:after="0" w:line="240" w:lineRule="auto"/>
        <w:rPr>
          <w:rFonts w:ascii="Trebuchet MS" w:eastAsia="Times New Roman" w:hAnsi="Trebuchet MS" w:cs="Times New Roman"/>
          <w:color w:val="000000"/>
        </w:rPr>
      </w:pPr>
    </w:p>
    <w:p w14:paraId="3A07E2D1" w14:textId="77777777" w:rsidR="00604287" w:rsidRPr="008C3292"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8C3292">
        <w:rPr>
          <w:rFonts w:ascii="Trebuchet MS" w:eastAsia="Times New Roman" w:hAnsi="Trebuchet MS" w:cs="Times New Roman"/>
          <w:b/>
          <w:bCs/>
          <w:color w:val="000000"/>
          <w:sz w:val="27"/>
          <w:szCs w:val="27"/>
          <w:u w:val="single"/>
        </w:rPr>
        <w:t>Check In</w:t>
      </w:r>
    </w:p>
    <w:tbl>
      <w:tblPr>
        <w:tblW w:w="9900" w:type="dxa"/>
        <w:tblCellSpacing w:w="12" w:type="dxa"/>
        <w:tblInd w:w="82"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00"/>
      </w:tblGrid>
      <w:tr w:rsidR="00604287" w:rsidRPr="0075287A" w14:paraId="065D9C01" w14:textId="77777777" w:rsidTr="00F14758">
        <w:trPr>
          <w:tblCellSpacing w:w="12" w:type="dxa"/>
        </w:trPr>
        <w:tc>
          <w:tcPr>
            <w:tcW w:w="985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ACFC053" w14:textId="77777777" w:rsidR="00604287" w:rsidRDefault="00604287" w:rsidP="002E2603">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 xml:space="preserve">User arrives at the hotel for check-in </w:t>
            </w:r>
          </w:p>
          <w:p w14:paraId="2F11F1F1" w14:textId="79CA9D79" w:rsidR="002E2603" w:rsidRPr="008821C8" w:rsidRDefault="002E2603" w:rsidP="002E2603">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sidR="009F7445">
              <w:rPr>
                <w:rFonts w:ascii="Times New Roman" w:hAnsi="Times New Roman" w:cs="Times New Roman"/>
                <w:sz w:val="24"/>
                <w:szCs w:val="24"/>
              </w:rPr>
              <w:t xml:space="preserve">The user is checked </w:t>
            </w:r>
            <w:r w:rsidR="00934DB8">
              <w:rPr>
                <w:rFonts w:ascii="Times New Roman" w:hAnsi="Times New Roman" w:cs="Times New Roman"/>
                <w:sz w:val="24"/>
                <w:szCs w:val="24"/>
              </w:rPr>
              <w:t>into the room</w:t>
            </w:r>
          </w:p>
          <w:p w14:paraId="5E7B7075" w14:textId="69BACC13" w:rsidR="002E2603" w:rsidRPr="008821C8" w:rsidRDefault="002E2603" w:rsidP="002E2603">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r w:rsidR="00822292">
              <w:rPr>
                <w:rFonts w:ascii="Times New Roman" w:hAnsi="Times New Roman" w:cs="Times New Roman"/>
                <w:sz w:val="24"/>
                <w:szCs w:val="24"/>
              </w:rPr>
              <w:t xml:space="preserve">User has </w:t>
            </w:r>
            <w:del w:id="294" w:author="Sen, LopamudraX" w:date="2017-04-01T00:57:00Z">
              <w:r w:rsidR="00822292" w:rsidDel="00C04E87">
                <w:rPr>
                  <w:rFonts w:ascii="Times New Roman" w:hAnsi="Times New Roman" w:cs="Times New Roman"/>
                  <w:sz w:val="24"/>
                  <w:szCs w:val="24"/>
                </w:rPr>
                <w:delText xml:space="preserve">booked a room and made payment for </w:delText>
              </w:r>
              <w:r w:rsidR="008074DB" w:rsidDel="00C04E87">
                <w:rPr>
                  <w:rFonts w:ascii="Times New Roman" w:hAnsi="Times New Roman" w:cs="Times New Roman"/>
                  <w:sz w:val="24"/>
                  <w:szCs w:val="24"/>
                </w:rPr>
                <w:delText>at least</w:delText>
              </w:r>
              <w:r w:rsidR="00822292" w:rsidDel="00C04E87">
                <w:rPr>
                  <w:rFonts w:ascii="Times New Roman" w:hAnsi="Times New Roman" w:cs="Times New Roman"/>
                  <w:sz w:val="24"/>
                  <w:szCs w:val="24"/>
                </w:rPr>
                <w:delText xml:space="preserve"> a </w:delText>
              </w:r>
              <w:r w:rsidR="008074DB" w:rsidDel="00C04E87">
                <w:rPr>
                  <w:rFonts w:ascii="Times New Roman" w:hAnsi="Times New Roman" w:cs="Times New Roman"/>
                  <w:sz w:val="24"/>
                  <w:szCs w:val="24"/>
                </w:rPr>
                <w:delText>day’s</w:delText>
              </w:r>
              <w:r w:rsidR="00822292" w:rsidDel="00C04E87">
                <w:rPr>
                  <w:rFonts w:ascii="Times New Roman" w:hAnsi="Times New Roman" w:cs="Times New Roman"/>
                  <w:sz w:val="24"/>
                  <w:szCs w:val="24"/>
                </w:rPr>
                <w:delText xml:space="preserve"> stay</w:delText>
              </w:r>
            </w:del>
            <w:ins w:id="295" w:author="Sen, LopamudraX" w:date="2017-04-01T00:57:00Z">
              <w:r w:rsidR="00C04E87">
                <w:rPr>
                  <w:rFonts w:ascii="Times New Roman" w:hAnsi="Times New Roman" w:cs="Times New Roman"/>
                  <w:sz w:val="24"/>
                  <w:szCs w:val="24"/>
                </w:rPr>
                <w:t xml:space="preserve">a valid </w:t>
              </w:r>
            </w:ins>
            <w:ins w:id="296" w:author="Sen, LopamudraX" w:date="2017-04-01T01:22:00Z">
              <w:r w:rsidR="00110740">
                <w:rPr>
                  <w:rFonts w:ascii="Times New Roman" w:hAnsi="Times New Roman" w:cs="Times New Roman"/>
                  <w:sz w:val="24"/>
                  <w:szCs w:val="24"/>
                </w:rPr>
                <w:t>booking id</w:t>
              </w:r>
            </w:ins>
            <w:bookmarkStart w:id="297" w:name="_GoBack"/>
            <w:bookmarkEnd w:id="297"/>
          </w:p>
          <w:p w14:paraId="5B9536A1" w14:textId="5F23C9B8" w:rsidR="002E2603" w:rsidRPr="0075287A" w:rsidRDefault="002E2603" w:rsidP="003F155C">
            <w:pPr>
              <w:spacing w:after="0" w:line="240" w:lineRule="auto"/>
              <w:rPr>
                <w:rFonts w:ascii="Times New Roman" w:eastAsia="Times New Roman" w:hAnsi="Times New Roman" w:cs="Times New Roman"/>
                <w:sz w:val="24"/>
                <w:szCs w:val="24"/>
              </w:rPr>
            </w:pPr>
            <w:r w:rsidRPr="008821C8">
              <w:rPr>
                <w:rFonts w:ascii="Times New Roman" w:hAnsi="Times New Roman" w:cs="Times New Roman"/>
                <w:b/>
                <w:sz w:val="24"/>
                <w:szCs w:val="24"/>
              </w:rPr>
              <w:t>Post condition</w:t>
            </w:r>
            <w:r w:rsidR="006C68EE">
              <w:rPr>
                <w:rFonts w:ascii="Times New Roman" w:hAnsi="Times New Roman" w:cs="Times New Roman"/>
                <w:sz w:val="24"/>
                <w:szCs w:val="24"/>
              </w:rPr>
              <w:t xml:space="preserve">: The </w:t>
            </w:r>
            <w:del w:id="298" w:author="Sen, LopamudraX" w:date="2017-04-01T00:57:00Z">
              <w:r w:rsidR="006C68EE" w:rsidDel="003F155C">
                <w:rPr>
                  <w:rFonts w:ascii="Times New Roman" w:hAnsi="Times New Roman" w:cs="Times New Roman"/>
                  <w:sz w:val="24"/>
                  <w:szCs w:val="24"/>
                </w:rPr>
                <w:delText xml:space="preserve">customer </w:delText>
              </w:r>
            </w:del>
            <w:ins w:id="299" w:author="Sen, LopamudraX" w:date="2017-04-01T00:57:00Z">
              <w:r w:rsidR="003F155C">
                <w:rPr>
                  <w:rFonts w:ascii="Times New Roman" w:hAnsi="Times New Roman" w:cs="Times New Roman"/>
                  <w:sz w:val="24"/>
                  <w:szCs w:val="24"/>
                </w:rPr>
                <w:t>user</w:t>
              </w:r>
              <w:r w:rsidR="003F155C">
                <w:rPr>
                  <w:rFonts w:ascii="Times New Roman" w:hAnsi="Times New Roman" w:cs="Times New Roman"/>
                  <w:sz w:val="24"/>
                  <w:szCs w:val="24"/>
                </w:rPr>
                <w:t xml:space="preserve"> </w:t>
              </w:r>
            </w:ins>
            <w:r w:rsidR="006C68EE">
              <w:rPr>
                <w:rFonts w:ascii="Times New Roman" w:hAnsi="Times New Roman" w:cs="Times New Roman"/>
                <w:sz w:val="24"/>
                <w:szCs w:val="24"/>
              </w:rPr>
              <w:t>is checked in</w:t>
            </w:r>
          </w:p>
        </w:tc>
      </w:tr>
      <w:tr w:rsidR="00604287" w:rsidRPr="0075287A" w14:paraId="5450B05B" w14:textId="77777777" w:rsidTr="00F14758">
        <w:trPr>
          <w:tblCellSpacing w:w="12" w:type="dxa"/>
        </w:trPr>
        <w:tc>
          <w:tcPr>
            <w:tcW w:w="985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03679DA"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Step-by-step Description: </w:t>
            </w:r>
          </w:p>
          <w:p w14:paraId="54ED6F78" w14:textId="08CEAE7A" w:rsidR="00604287" w:rsidRDefault="00604287" w:rsidP="0003472F">
            <w:pPr>
              <w:numPr>
                <w:ilvl w:val="0"/>
                <w:numId w:val="5"/>
              </w:numPr>
              <w:spacing w:before="100" w:beforeAutospacing="1" w:after="100" w:afterAutospacing="1" w:line="240" w:lineRule="auto"/>
              <w:rPr>
                <w:ins w:id="300" w:author="Sen, LopamudraX" w:date="2017-04-01T00:58:00Z"/>
                <w:rFonts w:ascii="Times New Roman" w:eastAsia="Times New Roman" w:hAnsi="Times New Roman" w:cs="Times New Roman"/>
                <w:sz w:val="24"/>
                <w:szCs w:val="24"/>
              </w:rPr>
            </w:pPr>
            <w:r w:rsidRPr="004032FE">
              <w:rPr>
                <w:rFonts w:ascii="Times New Roman" w:eastAsia="Times New Roman" w:hAnsi="Times New Roman" w:cs="Times New Roman"/>
                <w:color w:val="C23B01"/>
                <w:sz w:val="24"/>
                <w:szCs w:val="24"/>
                <w:u w:val="single"/>
              </w:rPr>
              <w:t>[# recp]-</w:t>
            </w:r>
            <w:r>
              <w:rPr>
                <w:rFonts w:ascii="Times New Roman" w:eastAsia="Times New Roman" w:hAnsi="Times New Roman" w:cs="Times New Roman"/>
                <w:sz w:val="24"/>
                <w:szCs w:val="24"/>
              </w:rPr>
              <w:t xml:space="preserve"> c</w:t>
            </w:r>
            <w:r w:rsidRPr="000C533B">
              <w:rPr>
                <w:rFonts w:ascii="Times New Roman" w:eastAsia="Times New Roman" w:hAnsi="Times New Roman" w:cs="Times New Roman"/>
                <w:sz w:val="24"/>
                <w:szCs w:val="24"/>
              </w:rPr>
              <w:t xml:space="preserve">hecks the </w:t>
            </w:r>
            <w:del w:id="301" w:author="Sen, LopamudraX" w:date="2017-04-01T00:58:00Z">
              <w:r w:rsidRPr="000C533B" w:rsidDel="002F6FD4">
                <w:rPr>
                  <w:rFonts w:ascii="Times New Roman" w:eastAsia="Times New Roman" w:hAnsi="Times New Roman" w:cs="Times New Roman"/>
                  <w:sz w:val="24"/>
                  <w:szCs w:val="24"/>
                </w:rPr>
                <w:delText>online booking</w:delText>
              </w:r>
            </w:del>
            <w:ins w:id="302" w:author="Sen, LopamudraX" w:date="2017-04-01T00:58:00Z">
              <w:r w:rsidR="002F6FD4">
                <w:rPr>
                  <w:rFonts w:ascii="Times New Roman" w:eastAsia="Times New Roman" w:hAnsi="Times New Roman" w:cs="Times New Roman"/>
                  <w:sz w:val="24"/>
                  <w:szCs w:val="24"/>
                </w:rPr>
                <w:t>valid details</w:t>
              </w:r>
            </w:ins>
            <w:r w:rsidRPr="000C533B">
              <w:rPr>
                <w:rFonts w:ascii="Times New Roman" w:eastAsia="Times New Roman" w:hAnsi="Times New Roman" w:cs="Times New Roman"/>
                <w:sz w:val="24"/>
                <w:szCs w:val="24"/>
              </w:rPr>
              <w:t xml:space="preserve"> and </w:t>
            </w:r>
            <w:del w:id="303" w:author="Sen, LopamudraX" w:date="2017-04-01T00:58:00Z">
              <w:r w:rsidRPr="000C533B" w:rsidDel="002F6FD4">
                <w:rPr>
                  <w:rFonts w:ascii="Times New Roman" w:eastAsia="Times New Roman" w:hAnsi="Times New Roman" w:cs="Times New Roman"/>
                  <w:sz w:val="24"/>
                  <w:szCs w:val="24"/>
                </w:rPr>
                <w:delText>checks-in the customer</w:delText>
              </w:r>
            </w:del>
            <w:ins w:id="304" w:author="Sen, LopamudraX" w:date="2017-04-01T00:58:00Z">
              <w:r w:rsidR="002F6FD4">
                <w:rPr>
                  <w:rFonts w:ascii="Times New Roman" w:eastAsia="Times New Roman" w:hAnsi="Times New Roman" w:cs="Times New Roman"/>
                  <w:sz w:val="24"/>
                  <w:szCs w:val="24"/>
                </w:rPr>
                <w:t>initiates a check-in HRS</w:t>
              </w:r>
            </w:ins>
          </w:p>
          <w:p w14:paraId="7C082894" w14:textId="7A93BD8D" w:rsidR="002F6FD4" w:rsidRPr="00986D4A" w:rsidRDefault="002F6FD4" w:rsidP="0003472F">
            <w:pPr>
              <w:numPr>
                <w:ilvl w:val="0"/>
                <w:numId w:val="5"/>
              </w:numPr>
              <w:spacing w:before="100" w:beforeAutospacing="1" w:after="100" w:afterAutospacing="1" w:line="240" w:lineRule="auto"/>
              <w:rPr>
                <w:rFonts w:ascii="Times New Roman" w:eastAsia="Times New Roman" w:hAnsi="Times New Roman" w:cs="Times New Roman"/>
                <w:sz w:val="24"/>
                <w:szCs w:val="24"/>
              </w:rPr>
            </w:pPr>
            <w:ins w:id="305" w:author="Sen, LopamudraX" w:date="2017-04-01T00:58:00Z">
              <w:r>
                <w:rPr>
                  <w:rFonts w:ascii="Times New Roman" w:eastAsia="Times New Roman" w:hAnsi="Times New Roman" w:cs="Times New Roman"/>
                  <w:color w:val="C23B01"/>
                  <w:sz w:val="24"/>
                  <w:szCs w:val="24"/>
                  <w:u w:val="single"/>
                </w:rPr>
                <w:t>[</w:t>
              </w:r>
            </w:ins>
            <w:ins w:id="306" w:author="Sen, LopamudraX" w:date="2017-04-01T01:15:00Z">
              <w:r w:rsidR="00141ADB">
                <w:rPr>
                  <w:rFonts w:ascii="Times New Roman" w:eastAsia="Times New Roman" w:hAnsi="Times New Roman" w:cs="Times New Roman"/>
                  <w:color w:val="C23B01"/>
                  <w:sz w:val="24"/>
                  <w:szCs w:val="24"/>
                  <w:u w:val="single"/>
                </w:rPr>
                <w:t>#</w:t>
              </w:r>
            </w:ins>
            <w:ins w:id="307" w:author="Sen, LopamudraX" w:date="2017-04-01T00:58:00Z">
              <w:r>
                <w:rPr>
                  <w:rFonts w:ascii="Times New Roman" w:eastAsia="Times New Roman" w:hAnsi="Times New Roman" w:cs="Times New Roman"/>
                  <w:color w:val="C23B01"/>
                  <w:sz w:val="24"/>
                  <w:szCs w:val="24"/>
                  <w:u w:val="single"/>
                </w:rPr>
                <w:t xml:space="preserve">HRS] – changes the status of the </w:t>
              </w:r>
            </w:ins>
            <w:ins w:id="308" w:author="Sen, LopamudraX" w:date="2017-04-01T00:59:00Z">
              <w:r>
                <w:rPr>
                  <w:rFonts w:ascii="Times New Roman" w:eastAsia="Times New Roman" w:hAnsi="Times New Roman" w:cs="Times New Roman"/>
                  <w:color w:val="C23B01"/>
                  <w:sz w:val="24"/>
                  <w:szCs w:val="24"/>
                  <w:u w:val="single"/>
                </w:rPr>
                <w:t>room from booked to check-in</w:t>
              </w:r>
            </w:ins>
          </w:p>
          <w:p w14:paraId="33DA2F2D" w14:textId="395F60D2" w:rsidR="00604287" w:rsidRPr="0075287A" w:rsidRDefault="00604287" w:rsidP="003509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32FE">
              <w:rPr>
                <w:rFonts w:ascii="Times New Roman" w:eastAsia="Times New Roman" w:hAnsi="Times New Roman" w:cs="Times New Roman"/>
                <w:color w:val="C23B01"/>
                <w:sz w:val="24"/>
                <w:szCs w:val="24"/>
                <w:u w:val="single"/>
              </w:rPr>
              <w:t>[#steward]</w:t>
            </w:r>
            <w:r>
              <w:rPr>
                <w:rFonts w:ascii="Times New Roman" w:eastAsia="Times New Roman" w:hAnsi="Times New Roman" w:cs="Times New Roman"/>
                <w:sz w:val="24"/>
                <w:szCs w:val="24"/>
              </w:rPr>
              <w:t xml:space="preserve"> – takes the customer to the specific room</w:t>
            </w:r>
            <w:ins w:id="309" w:author="Sen, LopamudraX" w:date="2017-04-01T00:59:00Z">
              <w:r w:rsidR="00DC529D">
                <w:rPr>
                  <w:rFonts w:ascii="Times New Roman" w:eastAsia="Times New Roman" w:hAnsi="Times New Roman" w:cs="Times New Roman"/>
                  <w:sz w:val="24"/>
                  <w:szCs w:val="24"/>
                </w:rPr>
                <w:t xml:space="preserve"> (offline process)</w:t>
              </w:r>
            </w:ins>
          </w:p>
        </w:tc>
      </w:tr>
    </w:tbl>
    <w:p w14:paraId="368A7930" w14:textId="77777777" w:rsidR="00604287" w:rsidRPr="0075287A" w:rsidRDefault="00604287" w:rsidP="00604287">
      <w:pPr>
        <w:spacing w:after="0" w:line="240" w:lineRule="auto"/>
        <w:rPr>
          <w:rFonts w:ascii="Trebuchet MS" w:eastAsia="Times New Roman" w:hAnsi="Trebuchet MS" w:cs="Times New Roman"/>
          <w:color w:val="000000"/>
        </w:rPr>
      </w:pPr>
    </w:p>
    <w:p w14:paraId="3D9FB187" w14:textId="10D475AE" w:rsidR="00604287" w:rsidRPr="00502EF3" w:rsidRDefault="00604287" w:rsidP="00604287">
      <w:pPr>
        <w:spacing w:after="0" w:line="240" w:lineRule="auto"/>
        <w:rPr>
          <w:rFonts w:ascii="Trebuchet MS" w:eastAsia="Times New Roman" w:hAnsi="Trebuchet MS" w:cs="Times New Roman"/>
          <w:b/>
          <w:bCs/>
          <w:color w:val="000000"/>
          <w:sz w:val="27"/>
          <w:szCs w:val="27"/>
          <w:u w:val="single"/>
        </w:rPr>
      </w:pPr>
      <w:r w:rsidRPr="00502EF3">
        <w:rPr>
          <w:rFonts w:ascii="Trebuchet MS" w:eastAsia="Times New Roman" w:hAnsi="Trebuchet MS" w:cs="Times New Roman"/>
          <w:b/>
          <w:bCs/>
          <w:color w:val="000000"/>
          <w:sz w:val="27"/>
          <w:szCs w:val="27"/>
          <w:u w:val="single"/>
        </w:rPr>
        <w:t>Food Ordering</w:t>
      </w:r>
    </w:p>
    <w:p w14:paraId="326A6D6C" w14:textId="77777777" w:rsidR="00604287" w:rsidRPr="0075287A" w:rsidRDefault="00604287" w:rsidP="00604287">
      <w:pPr>
        <w:spacing w:after="0" w:line="240" w:lineRule="auto"/>
        <w:rPr>
          <w:rFonts w:ascii="Trebuchet MS" w:eastAsia="Times New Roman" w:hAnsi="Trebuchet MS" w:cs="Times New Roman"/>
          <w:b/>
          <w:bCs/>
          <w:color w:val="000000"/>
          <w:sz w:val="27"/>
          <w:szCs w:val="27"/>
        </w:rPr>
      </w:pPr>
    </w:p>
    <w:tbl>
      <w:tblPr>
        <w:tblW w:w="9810" w:type="dxa"/>
        <w:tblCellSpacing w:w="12" w:type="dxa"/>
        <w:tblInd w:w="172"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810"/>
      </w:tblGrid>
      <w:tr w:rsidR="00604287" w:rsidRPr="0075287A" w14:paraId="3D98F47B" w14:textId="77777777" w:rsidTr="00F14758">
        <w:trPr>
          <w:tblCellSpacing w:w="12" w:type="dxa"/>
        </w:trPr>
        <w:tc>
          <w:tcPr>
            <w:tcW w:w="976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589C109" w14:textId="77777777" w:rsidR="00604287" w:rsidRDefault="00604287" w:rsidP="00E04568">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User browses through the hotel food-menu and orders for food</w:t>
            </w:r>
          </w:p>
          <w:p w14:paraId="30BF4120" w14:textId="5395FA45" w:rsidR="00E04568" w:rsidRPr="008821C8" w:rsidRDefault="00E04568" w:rsidP="00E04568">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The </w:t>
            </w:r>
            <w:r w:rsidR="00B70CC1">
              <w:rPr>
                <w:rFonts w:ascii="Times New Roman" w:hAnsi="Times New Roman" w:cs="Times New Roman"/>
                <w:sz w:val="24"/>
                <w:szCs w:val="24"/>
              </w:rPr>
              <w:t>ordered food is prepared and delivered to the customer</w:t>
            </w:r>
          </w:p>
          <w:p w14:paraId="34322DB6" w14:textId="7FF278CB" w:rsidR="00E04568" w:rsidRPr="008821C8" w:rsidRDefault="00E04568" w:rsidP="00E04568">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r w:rsidR="00B70CC1">
              <w:rPr>
                <w:rFonts w:ascii="Times New Roman" w:hAnsi="Times New Roman" w:cs="Times New Roman"/>
                <w:sz w:val="24"/>
                <w:szCs w:val="24"/>
              </w:rPr>
              <w:t>The item requested by the user is available on the menu</w:t>
            </w:r>
          </w:p>
          <w:p w14:paraId="37F498DC" w14:textId="5FBFAF5E" w:rsidR="00E04568" w:rsidRPr="0075287A" w:rsidRDefault="00E04568" w:rsidP="00E04568">
            <w:pPr>
              <w:spacing w:after="0" w:line="240" w:lineRule="auto"/>
              <w:rPr>
                <w:rFonts w:ascii="Times New Roman" w:eastAsia="Times New Roman" w:hAnsi="Times New Roman" w:cs="Times New Roman"/>
                <w:sz w:val="24"/>
                <w:szCs w:val="24"/>
              </w:rPr>
            </w:pPr>
            <w:r w:rsidRPr="008821C8">
              <w:rPr>
                <w:rFonts w:ascii="Times New Roman" w:hAnsi="Times New Roman" w:cs="Times New Roman"/>
                <w:b/>
                <w:sz w:val="24"/>
                <w:szCs w:val="24"/>
              </w:rPr>
              <w:t>Post condition</w:t>
            </w:r>
            <w:r w:rsidR="00CD01FC">
              <w:rPr>
                <w:rFonts w:ascii="Times New Roman" w:hAnsi="Times New Roman" w:cs="Times New Roman"/>
                <w:sz w:val="24"/>
                <w:szCs w:val="24"/>
              </w:rPr>
              <w:t>: The bill for the customer is updated</w:t>
            </w:r>
          </w:p>
        </w:tc>
      </w:tr>
      <w:tr w:rsidR="00604287" w:rsidRPr="0075287A" w14:paraId="4642817A" w14:textId="77777777" w:rsidTr="00F14758">
        <w:trPr>
          <w:tblCellSpacing w:w="12" w:type="dxa"/>
        </w:trPr>
        <w:tc>
          <w:tcPr>
            <w:tcW w:w="976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FE7F43E"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Step-by-step Description: </w:t>
            </w:r>
          </w:p>
          <w:p w14:paraId="7091B507" w14:textId="18B81612" w:rsidR="00604287" w:rsidRDefault="00B659C1" w:rsidP="0003472F">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 w:anchor="Submitter" w:history="1">
              <w:r w:rsidR="00604287" w:rsidRPr="004032FE">
                <w:rPr>
                  <w:rFonts w:ascii="Times New Roman" w:eastAsia="Times New Roman" w:hAnsi="Times New Roman" w:cs="Times New Roman"/>
                  <w:color w:val="C23B01"/>
                  <w:sz w:val="24"/>
                  <w:szCs w:val="24"/>
                  <w:u w:val="single"/>
                </w:rPr>
                <w:t>[#user]</w:t>
              </w:r>
            </w:hyperlink>
            <w:r w:rsidR="00604287" w:rsidRPr="00CB0242">
              <w:rPr>
                <w:rFonts w:ascii="Times New Roman" w:eastAsia="Times New Roman" w:hAnsi="Times New Roman" w:cs="Times New Roman"/>
                <w:sz w:val="24"/>
                <w:szCs w:val="24"/>
              </w:rPr>
              <w:t> – </w:t>
            </w:r>
            <w:r w:rsidR="00604287">
              <w:rPr>
                <w:rFonts w:ascii="Times New Roman" w:eastAsia="Times New Roman" w:hAnsi="Times New Roman" w:cs="Times New Roman"/>
                <w:sz w:val="24"/>
                <w:szCs w:val="24"/>
              </w:rPr>
              <w:t xml:space="preserve">checks the menu and places an order </w:t>
            </w:r>
            <w:del w:id="310" w:author="Sen, LopamudraX" w:date="2017-04-01T01:15:00Z">
              <w:r w:rsidR="00604287" w:rsidDel="00FD70FC">
                <w:rPr>
                  <w:rFonts w:ascii="Times New Roman" w:eastAsia="Times New Roman" w:hAnsi="Times New Roman" w:cs="Times New Roman"/>
                  <w:sz w:val="24"/>
                  <w:szCs w:val="24"/>
                </w:rPr>
                <w:delText>with the receptionist</w:delText>
              </w:r>
            </w:del>
            <w:ins w:id="311" w:author="Sen, LopamudraX" w:date="2017-04-01T01:15:00Z">
              <w:r w:rsidR="00FD70FC">
                <w:rPr>
                  <w:rFonts w:ascii="Times New Roman" w:eastAsia="Times New Roman" w:hAnsi="Times New Roman" w:cs="Times New Roman"/>
                  <w:sz w:val="24"/>
                  <w:szCs w:val="24"/>
                </w:rPr>
                <w:t>in HRS</w:t>
              </w:r>
            </w:ins>
          </w:p>
          <w:p w14:paraId="20DACAD3" w14:textId="77777777" w:rsidR="00604287" w:rsidRPr="00CB0242" w:rsidRDefault="00604287" w:rsidP="000347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32FE">
              <w:rPr>
                <w:rFonts w:ascii="Times New Roman" w:eastAsia="Times New Roman" w:hAnsi="Times New Roman" w:cs="Times New Roman"/>
                <w:color w:val="C23B01"/>
                <w:sz w:val="24"/>
                <w:szCs w:val="24"/>
                <w:u w:val="single"/>
              </w:rPr>
              <w:t>[#recp]</w:t>
            </w:r>
            <w:r w:rsidRPr="00CB0242">
              <w:rPr>
                <w:rFonts w:ascii="Times New Roman" w:eastAsia="Times New Roman" w:hAnsi="Times New Roman" w:cs="Times New Roman"/>
                <w:sz w:val="24"/>
                <w:szCs w:val="24"/>
              </w:rPr>
              <w:t xml:space="preserve"> - informs the chef about the order</w:t>
            </w:r>
          </w:p>
          <w:p w14:paraId="04A3CF1B" w14:textId="77777777" w:rsidR="00604287" w:rsidRDefault="00604287" w:rsidP="000347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1DC6">
              <w:rPr>
                <w:rFonts w:ascii="Times New Roman" w:eastAsia="Times New Roman" w:hAnsi="Times New Roman" w:cs="Times New Roman"/>
                <w:color w:val="C23B01"/>
                <w:sz w:val="24"/>
                <w:szCs w:val="24"/>
                <w:u w:val="single"/>
              </w:rPr>
              <w:t>[#chef]-</w:t>
            </w:r>
            <w:r>
              <w:rPr>
                <w:rFonts w:ascii="Times New Roman" w:eastAsia="Times New Roman" w:hAnsi="Times New Roman" w:cs="Times New Roman"/>
                <w:sz w:val="24"/>
                <w:szCs w:val="24"/>
              </w:rPr>
              <w:t>prepares the order and gives it to the steward</w:t>
            </w:r>
          </w:p>
          <w:p w14:paraId="1B4CF91B" w14:textId="77777777" w:rsidR="00604287" w:rsidRDefault="00604287" w:rsidP="000347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1DC6">
              <w:rPr>
                <w:rFonts w:ascii="Times New Roman" w:eastAsia="Times New Roman" w:hAnsi="Times New Roman" w:cs="Times New Roman"/>
                <w:color w:val="C23B01"/>
                <w:sz w:val="24"/>
                <w:szCs w:val="24"/>
                <w:u w:val="single"/>
              </w:rPr>
              <w:t>[#stwd]</w:t>
            </w:r>
            <w:r>
              <w:rPr>
                <w:rFonts w:ascii="Times New Roman" w:eastAsia="Times New Roman" w:hAnsi="Times New Roman" w:cs="Times New Roman"/>
                <w:sz w:val="24"/>
                <w:szCs w:val="24"/>
              </w:rPr>
              <w:t xml:space="preserve"> – serves the food to the room</w:t>
            </w:r>
          </w:p>
          <w:p w14:paraId="72FD406C" w14:textId="77777777" w:rsidR="00604287" w:rsidRDefault="00604287" w:rsidP="000347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1DC6">
              <w:rPr>
                <w:rFonts w:ascii="Times New Roman" w:eastAsia="Times New Roman" w:hAnsi="Times New Roman" w:cs="Times New Roman"/>
                <w:color w:val="C23B01"/>
                <w:sz w:val="24"/>
                <w:szCs w:val="24"/>
                <w:u w:val="single"/>
              </w:rPr>
              <w:t>[#stwd]-</w:t>
            </w:r>
            <w:r>
              <w:rPr>
                <w:rFonts w:ascii="Times New Roman" w:eastAsia="Times New Roman" w:hAnsi="Times New Roman" w:cs="Times New Roman"/>
                <w:sz w:val="24"/>
                <w:szCs w:val="24"/>
              </w:rPr>
              <w:t xml:space="preserve"> informs the receptionist</w:t>
            </w:r>
          </w:p>
          <w:p w14:paraId="789D513D" w14:textId="77777777" w:rsidR="00604287" w:rsidRPr="0075287A" w:rsidRDefault="00604287" w:rsidP="000347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1DC6">
              <w:rPr>
                <w:rFonts w:ascii="Times New Roman" w:eastAsia="Times New Roman" w:hAnsi="Times New Roman" w:cs="Times New Roman"/>
                <w:color w:val="C23B01"/>
                <w:sz w:val="24"/>
                <w:szCs w:val="24"/>
                <w:u w:val="single"/>
              </w:rPr>
              <w:t>[#recp]-</w:t>
            </w:r>
            <w:r>
              <w:rPr>
                <w:rFonts w:ascii="Times New Roman" w:eastAsia="Times New Roman" w:hAnsi="Times New Roman" w:cs="Times New Roman"/>
                <w:sz w:val="24"/>
                <w:szCs w:val="24"/>
              </w:rPr>
              <w:t xml:space="preserve"> updates the room bill.</w:t>
            </w:r>
          </w:p>
        </w:tc>
      </w:tr>
    </w:tbl>
    <w:p w14:paraId="7A18352B" w14:textId="5D681437" w:rsidR="00604287" w:rsidDel="001873F0" w:rsidRDefault="00604287" w:rsidP="00604287">
      <w:pPr>
        <w:spacing w:before="100" w:beforeAutospacing="1" w:after="100" w:afterAutospacing="1" w:line="240" w:lineRule="auto"/>
        <w:outlineLvl w:val="2"/>
        <w:rPr>
          <w:del w:id="312" w:author="Sen, LopamudraX" w:date="2017-04-01T01:11:00Z"/>
          <w:rFonts w:ascii="Trebuchet MS" w:eastAsia="Times New Roman" w:hAnsi="Trebuchet MS" w:cs="Times New Roman"/>
          <w:b/>
          <w:bCs/>
          <w:color w:val="000000"/>
          <w:sz w:val="27"/>
          <w:szCs w:val="27"/>
        </w:rPr>
      </w:pPr>
    </w:p>
    <w:p w14:paraId="188086F2" w14:textId="77777777" w:rsidR="00604287" w:rsidRPr="00B87801" w:rsidRDefault="00604287" w:rsidP="00604287">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B87801">
        <w:rPr>
          <w:rFonts w:ascii="Trebuchet MS" w:eastAsia="Times New Roman" w:hAnsi="Trebuchet MS" w:cs="Times New Roman"/>
          <w:b/>
          <w:bCs/>
          <w:color w:val="000000"/>
          <w:sz w:val="27"/>
          <w:szCs w:val="27"/>
          <w:u w:val="single"/>
        </w:rPr>
        <w:t>Checkout</w:t>
      </w:r>
    </w:p>
    <w:tbl>
      <w:tblPr>
        <w:tblW w:w="9990" w:type="dxa"/>
        <w:tblCellSpacing w:w="12" w:type="dxa"/>
        <w:tblInd w:w="172" w:type="dxa"/>
        <w:tblBorders>
          <w:top w:val="outset" w:sz="6" w:space="0" w:color="auto"/>
          <w:left w:val="outset" w:sz="6" w:space="0" w:color="auto"/>
          <w:bottom w:val="outset" w:sz="6" w:space="0" w:color="auto"/>
          <w:right w:val="outset" w:sz="6" w:space="0" w:color="auto"/>
        </w:tblBorders>
        <w:shd w:val="clear" w:color="auto" w:fill="FDFFDF"/>
        <w:tblCellMar>
          <w:top w:w="24" w:type="dxa"/>
          <w:left w:w="24" w:type="dxa"/>
          <w:bottom w:w="24" w:type="dxa"/>
          <w:right w:w="24" w:type="dxa"/>
        </w:tblCellMar>
        <w:tblLook w:val="04A0" w:firstRow="1" w:lastRow="0" w:firstColumn="1" w:lastColumn="0" w:noHBand="0" w:noVBand="1"/>
      </w:tblPr>
      <w:tblGrid>
        <w:gridCol w:w="9990"/>
      </w:tblGrid>
      <w:tr w:rsidR="00604287" w:rsidRPr="0075287A" w14:paraId="5D636819"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4AB6C3A" w14:textId="77777777" w:rsidR="00604287" w:rsidRDefault="00604287" w:rsidP="004F6D38">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User leaves the hotel after making final payment</w:t>
            </w:r>
          </w:p>
          <w:p w14:paraId="5F63C110" w14:textId="3749A388" w:rsidR="004F6D38" w:rsidRPr="008821C8" w:rsidRDefault="004F6D38" w:rsidP="004F6D38">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Exposition</w:t>
            </w:r>
            <w:r w:rsidRPr="008821C8">
              <w:rPr>
                <w:rFonts w:ascii="Times New Roman" w:hAnsi="Times New Roman" w:cs="Times New Roman"/>
                <w:sz w:val="24"/>
                <w:szCs w:val="24"/>
              </w:rPr>
              <w:t xml:space="preserve">: </w:t>
            </w:r>
            <w:r w:rsidR="00DB12D4">
              <w:rPr>
                <w:rFonts w:ascii="Times New Roman" w:hAnsi="Times New Roman" w:cs="Times New Roman"/>
                <w:sz w:val="24"/>
                <w:szCs w:val="24"/>
              </w:rPr>
              <w:t>The user checks out of the hotel, pays the bill</w:t>
            </w:r>
          </w:p>
          <w:p w14:paraId="10F27468" w14:textId="60D716FB" w:rsidR="004F6D38" w:rsidRPr="008821C8" w:rsidRDefault="004F6D38" w:rsidP="004F6D38">
            <w:pPr>
              <w:spacing w:after="0" w:line="240" w:lineRule="auto"/>
              <w:rPr>
                <w:rFonts w:ascii="Times New Roman" w:hAnsi="Times New Roman" w:cs="Times New Roman"/>
                <w:sz w:val="24"/>
                <w:szCs w:val="24"/>
              </w:rPr>
            </w:pPr>
            <w:r w:rsidRPr="008821C8">
              <w:rPr>
                <w:rFonts w:ascii="Times New Roman" w:hAnsi="Times New Roman" w:cs="Times New Roman"/>
                <w:b/>
                <w:sz w:val="24"/>
                <w:szCs w:val="24"/>
              </w:rPr>
              <w:t>Precondition</w:t>
            </w:r>
            <w:r w:rsidRPr="008821C8">
              <w:rPr>
                <w:rFonts w:ascii="Times New Roman" w:hAnsi="Times New Roman" w:cs="Times New Roman"/>
                <w:sz w:val="24"/>
                <w:szCs w:val="24"/>
              </w:rPr>
              <w:t xml:space="preserve">: </w:t>
            </w:r>
            <w:r w:rsidR="00681AA9">
              <w:rPr>
                <w:rFonts w:ascii="Times New Roman" w:hAnsi="Times New Roman" w:cs="Times New Roman"/>
                <w:sz w:val="24"/>
                <w:szCs w:val="24"/>
              </w:rPr>
              <w:t>The duration of the stay is complete</w:t>
            </w:r>
          </w:p>
          <w:p w14:paraId="15C5B953" w14:textId="755391B6" w:rsidR="004F6D38" w:rsidRPr="0075287A" w:rsidRDefault="004F6D38" w:rsidP="00A94D05">
            <w:pPr>
              <w:spacing w:after="0" w:line="240" w:lineRule="auto"/>
              <w:rPr>
                <w:rFonts w:ascii="Times New Roman" w:eastAsia="Times New Roman" w:hAnsi="Times New Roman" w:cs="Times New Roman"/>
                <w:sz w:val="24"/>
                <w:szCs w:val="24"/>
              </w:rPr>
            </w:pPr>
            <w:r w:rsidRPr="008821C8">
              <w:rPr>
                <w:rFonts w:ascii="Times New Roman" w:hAnsi="Times New Roman" w:cs="Times New Roman"/>
                <w:b/>
                <w:sz w:val="24"/>
                <w:szCs w:val="24"/>
              </w:rPr>
              <w:t>Post condition</w:t>
            </w:r>
            <w:r w:rsidRPr="008821C8">
              <w:rPr>
                <w:rFonts w:ascii="Times New Roman" w:hAnsi="Times New Roman" w:cs="Times New Roman"/>
                <w:sz w:val="24"/>
                <w:szCs w:val="24"/>
              </w:rPr>
              <w:t>: The</w:t>
            </w:r>
            <w:r w:rsidR="00BA588E">
              <w:rPr>
                <w:rFonts w:ascii="Times New Roman" w:hAnsi="Times New Roman" w:cs="Times New Roman"/>
                <w:sz w:val="24"/>
                <w:szCs w:val="24"/>
              </w:rPr>
              <w:t xml:space="preserve"> vacated room is made available </w:t>
            </w:r>
            <w:del w:id="313" w:author="Sen, LopamudraX" w:date="2017-04-01T00:59:00Z">
              <w:r w:rsidR="00BA588E" w:rsidDel="00A94D05">
                <w:rPr>
                  <w:rFonts w:ascii="Times New Roman" w:hAnsi="Times New Roman" w:cs="Times New Roman"/>
                  <w:sz w:val="24"/>
                  <w:szCs w:val="24"/>
                </w:rPr>
                <w:delText>(added to the list of available rooms)</w:delText>
              </w:r>
            </w:del>
          </w:p>
        </w:tc>
      </w:tr>
      <w:tr w:rsidR="00604287" w:rsidRPr="0075287A" w14:paraId="25BBEB8D" w14:textId="77777777" w:rsidTr="00F14758">
        <w:trPr>
          <w:tblCellSpacing w:w="12" w:type="dxa"/>
        </w:trPr>
        <w:tc>
          <w:tcPr>
            <w:tcW w:w="994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99D7F74" w14:textId="77777777" w:rsidR="00604287" w:rsidRPr="0075287A" w:rsidRDefault="00604287" w:rsidP="0003472F">
            <w:pPr>
              <w:spacing w:after="0" w:line="240" w:lineRule="auto"/>
              <w:rPr>
                <w:rFonts w:ascii="Times New Roman" w:eastAsia="Times New Roman" w:hAnsi="Times New Roman" w:cs="Times New Roman"/>
                <w:sz w:val="24"/>
                <w:szCs w:val="24"/>
              </w:rPr>
            </w:pPr>
            <w:r w:rsidRPr="0075287A">
              <w:rPr>
                <w:rFonts w:ascii="Times New Roman" w:eastAsia="Times New Roman" w:hAnsi="Times New Roman" w:cs="Times New Roman"/>
                <w:b/>
                <w:bCs/>
                <w:sz w:val="24"/>
                <w:szCs w:val="24"/>
              </w:rPr>
              <w:t>Step-by-step Description: </w:t>
            </w:r>
          </w:p>
          <w:p w14:paraId="3A2F6ABE" w14:textId="521001D9" w:rsidR="00604287" w:rsidRPr="0075287A" w:rsidRDefault="00B659C1" w:rsidP="0003472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0" w:anchor="Submitter" w:history="1">
              <w:r w:rsidR="00604287" w:rsidRPr="001B1DC6">
                <w:rPr>
                  <w:rFonts w:ascii="Times New Roman" w:eastAsia="Times New Roman" w:hAnsi="Times New Roman" w:cs="Times New Roman"/>
                  <w:color w:val="C23B01"/>
                  <w:sz w:val="24"/>
                  <w:szCs w:val="24"/>
                  <w:u w:val="single"/>
                </w:rPr>
                <w:t>[#user]</w:t>
              </w:r>
            </w:hyperlink>
            <w:r w:rsidR="00604287" w:rsidRPr="00690924">
              <w:rPr>
                <w:rFonts w:ascii="Times New Roman" w:eastAsia="Times New Roman" w:hAnsi="Times New Roman" w:cs="Times New Roman"/>
                <w:sz w:val="24"/>
                <w:szCs w:val="24"/>
              </w:rPr>
              <w:t> – </w:t>
            </w:r>
            <w:ins w:id="314" w:author="Sen, LopamudraX" w:date="2017-04-01T00:59:00Z">
              <w:r w:rsidR="00A94D05">
                <w:rPr>
                  <w:rFonts w:ascii="Times New Roman" w:eastAsia="Times New Roman" w:hAnsi="Times New Roman" w:cs="Times New Roman"/>
                  <w:sz w:val="24"/>
                  <w:szCs w:val="24"/>
                </w:rPr>
                <w:t xml:space="preserve">Initiates </w:t>
              </w:r>
            </w:ins>
            <w:ins w:id="315" w:author="Sen, LopamudraX" w:date="2017-04-01T01:00:00Z">
              <w:r w:rsidR="00A94D05">
                <w:rPr>
                  <w:rFonts w:ascii="Times New Roman" w:eastAsia="Times New Roman" w:hAnsi="Times New Roman" w:cs="Times New Roman"/>
                  <w:sz w:val="24"/>
                  <w:szCs w:val="24"/>
                </w:rPr>
                <w:t>check-out from the hotel</w:t>
              </w:r>
            </w:ins>
            <w:del w:id="316" w:author="Sen, LopamudraX" w:date="2017-04-01T01:00:00Z">
              <w:r w:rsidR="00604287" w:rsidDel="00A94D05">
                <w:rPr>
                  <w:rFonts w:ascii="Times New Roman" w:eastAsia="Times New Roman" w:hAnsi="Times New Roman" w:cs="Times New Roman"/>
                  <w:sz w:val="24"/>
                  <w:szCs w:val="24"/>
                </w:rPr>
                <w:delText>Checks-out of the hotel</w:delText>
              </w:r>
            </w:del>
          </w:p>
          <w:p w14:paraId="481EE08D" w14:textId="302D7184" w:rsidR="00604287" w:rsidRDefault="00B659C1" w:rsidP="0003472F">
            <w:pPr>
              <w:numPr>
                <w:ilvl w:val="0"/>
                <w:numId w:val="33"/>
              </w:numPr>
              <w:spacing w:before="100" w:beforeAutospacing="1" w:after="100" w:afterAutospacing="1" w:line="240" w:lineRule="auto"/>
              <w:rPr>
                <w:rFonts w:ascii="Times New Roman" w:eastAsia="Times New Roman" w:hAnsi="Times New Roman" w:cs="Times New Roman"/>
                <w:sz w:val="24"/>
                <w:szCs w:val="24"/>
              </w:rPr>
            </w:pPr>
            <w:del w:id="317" w:author="Sen, LopamudraX" w:date="2017-04-01T01:10:00Z">
              <w:r w:rsidDel="00007C3D">
                <w:fldChar w:fldCharType="begin"/>
              </w:r>
              <w:r w:rsidDel="00007C3D">
                <w:delInstrText xml:space="preserve"> HYPERLINK "http://www.ccs.neu.edu/home/kenb/ontologies/oor-usecase.xml" \l "OOR" </w:delInstrText>
              </w:r>
              <w:r w:rsidDel="00007C3D">
                <w:fldChar w:fldCharType="separate"/>
              </w:r>
              <w:r w:rsidR="00604287" w:rsidRPr="001B1DC6" w:rsidDel="00007C3D">
                <w:rPr>
                  <w:rFonts w:ascii="Times New Roman" w:eastAsia="Times New Roman" w:hAnsi="Times New Roman" w:cs="Times New Roman"/>
                  <w:color w:val="C23B01"/>
                  <w:sz w:val="24"/>
                  <w:szCs w:val="24"/>
                  <w:u w:val="single"/>
                </w:rPr>
                <w:delText>[#recp]</w:delText>
              </w:r>
              <w:r w:rsidDel="00007C3D">
                <w:rPr>
                  <w:rFonts w:ascii="Times New Roman" w:eastAsia="Times New Roman" w:hAnsi="Times New Roman" w:cs="Times New Roman"/>
                  <w:color w:val="C23B01"/>
                  <w:sz w:val="24"/>
                  <w:szCs w:val="24"/>
                  <w:u w:val="single"/>
                </w:rPr>
                <w:fldChar w:fldCharType="end"/>
              </w:r>
            </w:del>
            <w:ins w:id="318" w:author="Sen, LopamudraX" w:date="2017-04-01T01:10:00Z">
              <w:r w:rsidR="00007C3D" w:rsidRPr="001B1DC6">
                <w:rPr>
                  <w:rFonts w:ascii="Times New Roman" w:eastAsia="Times New Roman" w:hAnsi="Times New Roman" w:cs="Times New Roman"/>
                  <w:color w:val="C23B01"/>
                  <w:sz w:val="24"/>
                  <w:szCs w:val="24"/>
                  <w:u w:val="single"/>
                </w:rPr>
                <w:t>[#recp]</w:t>
              </w:r>
            </w:ins>
            <w:r w:rsidR="00604287" w:rsidRPr="00690924">
              <w:rPr>
                <w:rFonts w:ascii="Times New Roman" w:eastAsia="Times New Roman" w:hAnsi="Times New Roman" w:cs="Times New Roman"/>
                <w:sz w:val="24"/>
                <w:szCs w:val="24"/>
              </w:rPr>
              <w:t> – </w:t>
            </w:r>
            <w:r w:rsidR="00604287">
              <w:rPr>
                <w:rFonts w:ascii="Times New Roman" w:eastAsia="Times New Roman" w:hAnsi="Times New Roman" w:cs="Times New Roman"/>
                <w:sz w:val="24"/>
                <w:szCs w:val="24"/>
              </w:rPr>
              <w:t>Generates the bill for the entire stay</w:t>
            </w:r>
            <w:ins w:id="319" w:author="Sen, LopamudraX" w:date="2017-04-01T01:07:00Z">
              <w:r w:rsidR="00C33707">
                <w:rPr>
                  <w:rFonts w:ascii="Times New Roman" w:eastAsia="Times New Roman" w:hAnsi="Times New Roman" w:cs="Times New Roman"/>
                  <w:sz w:val="24"/>
                  <w:szCs w:val="24"/>
                </w:rPr>
                <w:t xml:space="preserve"> (offline proce</w:t>
              </w:r>
            </w:ins>
            <w:ins w:id="320" w:author="Sen, LopamudraX" w:date="2017-04-01T01:09:00Z">
              <w:r w:rsidR="003B0B86">
                <w:rPr>
                  <w:rFonts w:ascii="Times New Roman" w:eastAsia="Times New Roman" w:hAnsi="Times New Roman" w:cs="Times New Roman"/>
                  <w:sz w:val="24"/>
                  <w:szCs w:val="24"/>
                </w:rPr>
                <w:t>ss)</w:t>
              </w:r>
            </w:ins>
          </w:p>
          <w:p w14:paraId="63995FC8" w14:textId="05C7BE5E" w:rsidR="00604287" w:rsidRDefault="00604287" w:rsidP="0003472F">
            <w:pPr>
              <w:numPr>
                <w:ilvl w:val="0"/>
                <w:numId w:val="33"/>
              </w:numPr>
              <w:spacing w:before="100" w:beforeAutospacing="1" w:after="100" w:afterAutospacing="1" w:line="240" w:lineRule="auto"/>
              <w:rPr>
                <w:ins w:id="321" w:author="Sen, LopamudraX" w:date="2017-04-01T01:00:00Z"/>
                <w:rFonts w:ascii="Times New Roman" w:eastAsia="Times New Roman" w:hAnsi="Times New Roman" w:cs="Times New Roman"/>
                <w:sz w:val="24"/>
                <w:szCs w:val="24"/>
              </w:rPr>
            </w:pPr>
            <w:r w:rsidRPr="001D2E0A">
              <w:rPr>
                <w:rFonts w:ascii="Times New Roman" w:eastAsia="Times New Roman" w:hAnsi="Times New Roman" w:cs="Times New Roman"/>
                <w:color w:val="C23B01"/>
                <w:sz w:val="24"/>
                <w:szCs w:val="24"/>
              </w:rPr>
              <w:t>[#user]</w:t>
            </w:r>
            <w:r>
              <w:rPr>
                <w:rFonts w:ascii="Times New Roman" w:eastAsia="Times New Roman" w:hAnsi="Times New Roman" w:cs="Times New Roman"/>
                <w:sz w:val="24"/>
                <w:szCs w:val="24"/>
              </w:rPr>
              <w:t xml:space="preserve"> - </w:t>
            </w:r>
            <w:ins w:id="322" w:author="Sen, LopamudraX" w:date="2017-04-01T01:00:00Z">
              <w:r w:rsidR="00A94D0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pays the rest of the bill</w:t>
            </w:r>
            <w:ins w:id="323" w:author="Sen, LopamudraX" w:date="2017-04-01T01:07:00Z">
              <w:r w:rsidR="00C33707">
                <w:rPr>
                  <w:rFonts w:ascii="Times New Roman" w:eastAsia="Times New Roman" w:hAnsi="Times New Roman" w:cs="Times New Roman"/>
                  <w:sz w:val="24"/>
                  <w:szCs w:val="24"/>
                </w:rPr>
                <w:t xml:space="preserve"> (offline process)</w:t>
              </w:r>
            </w:ins>
          </w:p>
          <w:p w14:paraId="37C925CA" w14:textId="47FF3756" w:rsidR="00A94D05" w:rsidRDefault="00A94D05" w:rsidP="0003472F">
            <w:pPr>
              <w:numPr>
                <w:ilvl w:val="0"/>
                <w:numId w:val="33"/>
              </w:numPr>
              <w:spacing w:before="100" w:beforeAutospacing="1" w:after="100" w:afterAutospacing="1" w:line="240" w:lineRule="auto"/>
              <w:rPr>
                <w:rFonts w:ascii="Times New Roman" w:eastAsia="Times New Roman" w:hAnsi="Times New Roman" w:cs="Times New Roman"/>
                <w:sz w:val="24"/>
                <w:szCs w:val="24"/>
              </w:rPr>
            </w:pPr>
            <w:ins w:id="324" w:author="Sen, LopamudraX" w:date="2017-04-01T01:00:00Z">
              <w:r>
                <w:rPr>
                  <w:rFonts w:ascii="Times New Roman" w:eastAsia="Times New Roman" w:hAnsi="Times New Roman" w:cs="Times New Roman"/>
                  <w:color w:val="C23B01"/>
                  <w:sz w:val="24"/>
                  <w:szCs w:val="24"/>
                </w:rPr>
                <w:t>[</w:t>
              </w:r>
            </w:ins>
            <w:ins w:id="325" w:author="Sen, LopamudraX" w:date="2017-04-01T01:15:00Z">
              <w:r w:rsidR="00267146">
                <w:rPr>
                  <w:rFonts w:ascii="Times New Roman" w:eastAsia="Times New Roman" w:hAnsi="Times New Roman" w:cs="Times New Roman"/>
                  <w:color w:val="C23B01"/>
                  <w:sz w:val="24"/>
                  <w:szCs w:val="24"/>
                </w:rPr>
                <w:t>#</w:t>
              </w:r>
            </w:ins>
            <w:ins w:id="326" w:author="Sen, LopamudraX" w:date="2017-04-01T01:00:00Z">
              <w:r>
                <w:rPr>
                  <w:rFonts w:ascii="Times New Roman" w:eastAsia="Times New Roman" w:hAnsi="Times New Roman" w:cs="Times New Roman"/>
                  <w:color w:val="C23B01"/>
                  <w:sz w:val="24"/>
                  <w:szCs w:val="24"/>
                </w:rPr>
                <w:t xml:space="preserve">HRS] </w:t>
              </w:r>
              <w:r>
                <w:rPr>
                  <w:rFonts w:ascii="Times New Roman" w:eastAsia="Times New Roman" w:hAnsi="Times New Roman" w:cs="Times New Roman"/>
                  <w:sz w:val="24"/>
                  <w:szCs w:val="24"/>
                </w:rPr>
                <w:t xml:space="preserve">– </w:t>
              </w:r>
            </w:ins>
            <w:ins w:id="327" w:author="Sen, LopamudraX" w:date="2017-04-01T01:01:00Z">
              <w:r w:rsidR="007279FB">
                <w:rPr>
                  <w:rFonts w:ascii="Times New Roman" w:eastAsia="Times New Roman" w:hAnsi="Times New Roman" w:cs="Times New Roman"/>
                  <w:sz w:val="24"/>
                  <w:szCs w:val="24"/>
                </w:rPr>
                <w:t xml:space="preserve">  </w:t>
              </w:r>
            </w:ins>
            <w:ins w:id="328" w:author="Sen, LopamudraX" w:date="2017-04-01T01:00:00Z">
              <w:r>
                <w:rPr>
                  <w:rFonts w:ascii="Times New Roman" w:eastAsia="Times New Roman" w:hAnsi="Times New Roman" w:cs="Times New Roman"/>
                  <w:sz w:val="24"/>
                  <w:szCs w:val="24"/>
                </w:rPr>
                <w:t xml:space="preserve">payment record </w:t>
              </w:r>
            </w:ins>
            <w:ins w:id="329" w:author="Sen, LopamudraX" w:date="2017-04-01T01:01:00Z">
              <w:r>
                <w:rPr>
                  <w:rFonts w:ascii="Times New Roman" w:eastAsia="Times New Roman" w:hAnsi="Times New Roman" w:cs="Times New Roman"/>
                  <w:sz w:val="24"/>
                  <w:szCs w:val="24"/>
                </w:rPr>
                <w:t>for the user updated with no dues</w:t>
              </w:r>
            </w:ins>
          </w:p>
          <w:p w14:paraId="0DFC5E57" w14:textId="676083C5" w:rsidR="00604287" w:rsidRPr="001D0487" w:rsidRDefault="00604287" w:rsidP="007279FB">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C23B01"/>
                <w:sz w:val="24"/>
                <w:szCs w:val="24"/>
                <w:u w:val="single"/>
              </w:rPr>
              <w:t>[#</w:t>
            </w:r>
            <w:ins w:id="330" w:author="Sen, LopamudraX" w:date="2017-04-01T01:01:00Z">
              <w:r w:rsidR="007279FB">
                <w:rPr>
                  <w:rFonts w:ascii="Times New Roman" w:eastAsia="Times New Roman" w:hAnsi="Times New Roman" w:cs="Times New Roman"/>
                  <w:color w:val="C23B01"/>
                  <w:sz w:val="24"/>
                  <w:szCs w:val="24"/>
                  <w:u w:val="single"/>
                </w:rPr>
                <w:t>HRS</w:t>
              </w:r>
            </w:ins>
            <w:del w:id="331" w:author="Sen, LopamudraX" w:date="2017-04-01T01:01:00Z">
              <w:r w:rsidDel="007279FB">
                <w:rPr>
                  <w:rFonts w:ascii="Times New Roman" w:eastAsia="Times New Roman" w:hAnsi="Times New Roman" w:cs="Times New Roman"/>
                  <w:color w:val="C23B01"/>
                  <w:sz w:val="24"/>
                  <w:szCs w:val="24"/>
                  <w:u w:val="single"/>
                </w:rPr>
                <w:delText>sys</w:delText>
              </w:r>
            </w:del>
            <w:r w:rsidRPr="001B1DC6">
              <w:rPr>
                <w:rFonts w:ascii="Times New Roman" w:eastAsia="Times New Roman" w:hAnsi="Times New Roman" w:cs="Times New Roman"/>
                <w:color w:val="C23B01"/>
                <w:sz w:val="24"/>
                <w:szCs w:val="24"/>
                <w:u w:val="single"/>
              </w:rPr>
              <w:t>]</w:t>
            </w:r>
            <w:r>
              <w:rPr>
                <w:rFonts w:ascii="Times New Roman" w:eastAsia="Times New Roman" w:hAnsi="Times New Roman" w:cs="Times New Roman"/>
                <w:sz w:val="24"/>
                <w:szCs w:val="24"/>
              </w:rPr>
              <w:t xml:space="preserve"> –  </w:t>
            </w:r>
            <w:del w:id="332" w:author="Sen, LopamudraX" w:date="2017-04-01T01:01:00Z">
              <w:r w:rsidDel="007279FB">
                <w:rPr>
                  <w:rFonts w:ascii="Times New Roman" w:eastAsia="Times New Roman" w:hAnsi="Times New Roman" w:cs="Times New Roman"/>
                  <w:sz w:val="24"/>
                  <w:szCs w:val="24"/>
                </w:rPr>
                <w:delText>updates the room availability list</w:delText>
              </w:r>
            </w:del>
            <w:ins w:id="333" w:author="Sen, LopamudraX" w:date="2017-04-01T01:01:00Z">
              <w:r w:rsidR="007279FB">
                <w:rPr>
                  <w:rFonts w:ascii="Times New Roman" w:eastAsia="Times New Roman" w:hAnsi="Times New Roman" w:cs="Times New Roman"/>
                  <w:sz w:val="24"/>
                  <w:szCs w:val="24"/>
                </w:rPr>
                <w:t>update the status of the room to available</w:t>
              </w:r>
            </w:ins>
          </w:p>
        </w:tc>
      </w:tr>
    </w:tbl>
    <w:p w14:paraId="7D741024" w14:textId="77777777" w:rsidR="0075287A" w:rsidRPr="0075287A" w:rsidRDefault="0075287A" w:rsidP="0075287A">
      <w:pPr>
        <w:spacing w:after="0" w:line="240" w:lineRule="auto"/>
        <w:rPr>
          <w:rFonts w:ascii="Trebuchet MS" w:eastAsia="Times New Roman" w:hAnsi="Trebuchet MS" w:cs="Times New Roman"/>
          <w:color w:val="000000"/>
        </w:rPr>
      </w:pPr>
    </w:p>
    <w:p w14:paraId="7E3C388B" w14:textId="77777777" w:rsidR="00E175C4" w:rsidRDefault="00E175C4" w:rsidP="0075287A">
      <w:pPr>
        <w:spacing w:before="100" w:beforeAutospacing="1" w:after="100" w:afterAutospacing="1" w:line="240" w:lineRule="auto"/>
        <w:outlineLvl w:val="2"/>
        <w:rPr>
          <w:rFonts w:ascii="Trebuchet MS" w:eastAsia="Times New Roman" w:hAnsi="Trebuchet MS" w:cs="Times New Roman"/>
          <w:b/>
          <w:bCs/>
          <w:color w:val="000000"/>
          <w:sz w:val="27"/>
          <w:szCs w:val="27"/>
        </w:rPr>
      </w:pPr>
    </w:p>
    <w:sectPr w:rsidR="00E175C4" w:rsidSect="00241F0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2609A" w14:textId="77777777" w:rsidR="00B659C1" w:rsidRDefault="00B659C1" w:rsidP="00294629">
      <w:pPr>
        <w:spacing w:after="0" w:line="240" w:lineRule="auto"/>
      </w:pPr>
      <w:r>
        <w:separator/>
      </w:r>
    </w:p>
  </w:endnote>
  <w:endnote w:type="continuationSeparator" w:id="0">
    <w:p w14:paraId="0CD9B038" w14:textId="77777777" w:rsidR="00B659C1" w:rsidRDefault="00B659C1" w:rsidP="0029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1FDCB" w14:textId="77777777" w:rsidR="00B659C1" w:rsidRDefault="00B659C1" w:rsidP="00294629">
      <w:pPr>
        <w:spacing w:after="0" w:line="240" w:lineRule="auto"/>
      </w:pPr>
      <w:r>
        <w:separator/>
      </w:r>
    </w:p>
  </w:footnote>
  <w:footnote w:type="continuationSeparator" w:id="0">
    <w:p w14:paraId="521F0D7D" w14:textId="77777777" w:rsidR="00B659C1" w:rsidRDefault="00B659C1" w:rsidP="002946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7DCE"/>
    <w:multiLevelType w:val="multilevel"/>
    <w:tmpl w:val="144C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30D41"/>
    <w:multiLevelType w:val="multilevel"/>
    <w:tmpl w:val="3FBA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85700"/>
    <w:multiLevelType w:val="multilevel"/>
    <w:tmpl w:val="D16E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42C95"/>
    <w:multiLevelType w:val="multilevel"/>
    <w:tmpl w:val="1072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51378"/>
    <w:multiLevelType w:val="multilevel"/>
    <w:tmpl w:val="3C16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E5415"/>
    <w:multiLevelType w:val="multilevel"/>
    <w:tmpl w:val="DD04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2791A"/>
    <w:multiLevelType w:val="multilevel"/>
    <w:tmpl w:val="4FF6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4510D"/>
    <w:multiLevelType w:val="multilevel"/>
    <w:tmpl w:val="5328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E7990"/>
    <w:multiLevelType w:val="multilevel"/>
    <w:tmpl w:val="B102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B4056"/>
    <w:multiLevelType w:val="multilevel"/>
    <w:tmpl w:val="BD18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54EA8"/>
    <w:multiLevelType w:val="multilevel"/>
    <w:tmpl w:val="E8E4277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color w:val="800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43D48"/>
    <w:multiLevelType w:val="multilevel"/>
    <w:tmpl w:val="85C6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8075E"/>
    <w:multiLevelType w:val="multilevel"/>
    <w:tmpl w:val="9B9A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4A56FE"/>
    <w:multiLevelType w:val="multilevel"/>
    <w:tmpl w:val="EECA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A7CE4"/>
    <w:multiLevelType w:val="multilevel"/>
    <w:tmpl w:val="E8E4277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color w:val="800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969AD"/>
    <w:multiLevelType w:val="multilevel"/>
    <w:tmpl w:val="D540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07A0F"/>
    <w:multiLevelType w:val="multilevel"/>
    <w:tmpl w:val="E21A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2612F"/>
    <w:multiLevelType w:val="multilevel"/>
    <w:tmpl w:val="0D96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EE2CA7"/>
    <w:multiLevelType w:val="multilevel"/>
    <w:tmpl w:val="7666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434E3"/>
    <w:multiLevelType w:val="multilevel"/>
    <w:tmpl w:val="E8E4277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color w:val="800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F791D"/>
    <w:multiLevelType w:val="multilevel"/>
    <w:tmpl w:val="3C16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B345B"/>
    <w:multiLevelType w:val="multilevel"/>
    <w:tmpl w:val="7BD0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0E7AD7"/>
    <w:multiLevelType w:val="multilevel"/>
    <w:tmpl w:val="9966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20529"/>
    <w:multiLevelType w:val="multilevel"/>
    <w:tmpl w:val="4B5A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7F0E2A"/>
    <w:multiLevelType w:val="multilevel"/>
    <w:tmpl w:val="E8E4277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color w:val="800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36434E"/>
    <w:multiLevelType w:val="multilevel"/>
    <w:tmpl w:val="9874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C80300"/>
    <w:multiLevelType w:val="multilevel"/>
    <w:tmpl w:val="88F4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309F8"/>
    <w:multiLevelType w:val="multilevel"/>
    <w:tmpl w:val="361A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974581"/>
    <w:multiLevelType w:val="multilevel"/>
    <w:tmpl w:val="657E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283F5C"/>
    <w:multiLevelType w:val="multilevel"/>
    <w:tmpl w:val="E8E4277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color w:val="800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956342"/>
    <w:multiLevelType w:val="multilevel"/>
    <w:tmpl w:val="3C16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B904B3"/>
    <w:multiLevelType w:val="multilevel"/>
    <w:tmpl w:val="E8E4277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color w:val="800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585E53"/>
    <w:multiLevelType w:val="multilevel"/>
    <w:tmpl w:val="ABE6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A97EBB"/>
    <w:multiLevelType w:val="multilevel"/>
    <w:tmpl w:val="39C0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FE0132"/>
    <w:multiLevelType w:val="multilevel"/>
    <w:tmpl w:val="EECA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9B8"/>
    <w:multiLevelType w:val="multilevel"/>
    <w:tmpl w:val="454C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E9583D"/>
    <w:multiLevelType w:val="multilevel"/>
    <w:tmpl w:val="BC6E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F62738"/>
    <w:multiLevelType w:val="multilevel"/>
    <w:tmpl w:val="7E10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9"/>
  </w:num>
  <w:num w:numId="3">
    <w:abstractNumId w:val="7"/>
  </w:num>
  <w:num w:numId="4">
    <w:abstractNumId w:val="32"/>
  </w:num>
  <w:num w:numId="5">
    <w:abstractNumId w:val="11"/>
  </w:num>
  <w:num w:numId="6">
    <w:abstractNumId w:val="20"/>
  </w:num>
  <w:num w:numId="7">
    <w:abstractNumId w:val="34"/>
  </w:num>
  <w:num w:numId="8">
    <w:abstractNumId w:val="23"/>
  </w:num>
  <w:num w:numId="9">
    <w:abstractNumId w:val="9"/>
  </w:num>
  <w:num w:numId="10">
    <w:abstractNumId w:val="15"/>
  </w:num>
  <w:num w:numId="11">
    <w:abstractNumId w:val="2"/>
  </w:num>
  <w:num w:numId="12">
    <w:abstractNumId w:val="1"/>
  </w:num>
  <w:num w:numId="13">
    <w:abstractNumId w:val="18"/>
  </w:num>
  <w:num w:numId="14">
    <w:abstractNumId w:val="37"/>
  </w:num>
  <w:num w:numId="15">
    <w:abstractNumId w:val="12"/>
  </w:num>
  <w:num w:numId="16">
    <w:abstractNumId w:val="8"/>
  </w:num>
  <w:num w:numId="17">
    <w:abstractNumId w:val="6"/>
  </w:num>
  <w:num w:numId="18">
    <w:abstractNumId w:val="17"/>
  </w:num>
  <w:num w:numId="19">
    <w:abstractNumId w:val="33"/>
  </w:num>
  <w:num w:numId="20">
    <w:abstractNumId w:val="36"/>
  </w:num>
  <w:num w:numId="21">
    <w:abstractNumId w:val="28"/>
  </w:num>
  <w:num w:numId="22">
    <w:abstractNumId w:val="3"/>
  </w:num>
  <w:num w:numId="23">
    <w:abstractNumId w:val="5"/>
  </w:num>
  <w:num w:numId="24">
    <w:abstractNumId w:val="27"/>
  </w:num>
  <w:num w:numId="25">
    <w:abstractNumId w:val="25"/>
  </w:num>
  <w:num w:numId="26">
    <w:abstractNumId w:val="21"/>
  </w:num>
  <w:num w:numId="27">
    <w:abstractNumId w:val="0"/>
  </w:num>
  <w:num w:numId="28">
    <w:abstractNumId w:val="35"/>
  </w:num>
  <w:num w:numId="29">
    <w:abstractNumId w:val="22"/>
  </w:num>
  <w:num w:numId="30">
    <w:abstractNumId w:val="16"/>
  </w:num>
  <w:num w:numId="31">
    <w:abstractNumId w:val="4"/>
  </w:num>
  <w:num w:numId="32">
    <w:abstractNumId w:val="30"/>
  </w:num>
  <w:num w:numId="33">
    <w:abstractNumId w:val="13"/>
  </w:num>
  <w:num w:numId="34">
    <w:abstractNumId w:val="31"/>
  </w:num>
  <w:num w:numId="35">
    <w:abstractNumId w:val="14"/>
  </w:num>
  <w:num w:numId="36">
    <w:abstractNumId w:val="29"/>
  </w:num>
  <w:num w:numId="37">
    <w:abstractNumId w:val="24"/>
  </w:num>
  <w:num w:numId="3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 LopamudraX">
    <w15:presenceInfo w15:providerId="AD" w15:userId="S-1-5-21-725345543-602162358-527237240-33600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7A"/>
    <w:rsid w:val="000008C0"/>
    <w:rsid w:val="00005EB5"/>
    <w:rsid w:val="00007C3D"/>
    <w:rsid w:val="0001085E"/>
    <w:rsid w:val="00024270"/>
    <w:rsid w:val="000320DD"/>
    <w:rsid w:val="00034297"/>
    <w:rsid w:val="00060E1A"/>
    <w:rsid w:val="0008356C"/>
    <w:rsid w:val="000A421E"/>
    <w:rsid w:val="000C0D4C"/>
    <w:rsid w:val="000F56A3"/>
    <w:rsid w:val="00110740"/>
    <w:rsid w:val="00123E86"/>
    <w:rsid w:val="00127D7E"/>
    <w:rsid w:val="00141ADB"/>
    <w:rsid w:val="001508A3"/>
    <w:rsid w:val="001562CA"/>
    <w:rsid w:val="00162B90"/>
    <w:rsid w:val="00165CB2"/>
    <w:rsid w:val="00176A9D"/>
    <w:rsid w:val="001873F0"/>
    <w:rsid w:val="001B354B"/>
    <w:rsid w:val="001D05CB"/>
    <w:rsid w:val="001D230C"/>
    <w:rsid w:val="001E6ACE"/>
    <w:rsid w:val="0021608B"/>
    <w:rsid w:val="00237F6A"/>
    <w:rsid w:val="00241B8B"/>
    <w:rsid w:val="00241F03"/>
    <w:rsid w:val="002571F7"/>
    <w:rsid w:val="00257F8C"/>
    <w:rsid w:val="00267146"/>
    <w:rsid w:val="002723DB"/>
    <w:rsid w:val="00281914"/>
    <w:rsid w:val="0028787F"/>
    <w:rsid w:val="00290630"/>
    <w:rsid w:val="00294629"/>
    <w:rsid w:val="00296D59"/>
    <w:rsid w:val="002A1C91"/>
    <w:rsid w:val="002B60AD"/>
    <w:rsid w:val="002E2603"/>
    <w:rsid w:val="002F427C"/>
    <w:rsid w:val="002F6FD4"/>
    <w:rsid w:val="002F7686"/>
    <w:rsid w:val="003105D0"/>
    <w:rsid w:val="00311EFD"/>
    <w:rsid w:val="003153B7"/>
    <w:rsid w:val="00347252"/>
    <w:rsid w:val="0035096A"/>
    <w:rsid w:val="003566D0"/>
    <w:rsid w:val="003808E1"/>
    <w:rsid w:val="00380F27"/>
    <w:rsid w:val="0038215C"/>
    <w:rsid w:val="003A2B19"/>
    <w:rsid w:val="003A3816"/>
    <w:rsid w:val="003A4D8F"/>
    <w:rsid w:val="003B0B86"/>
    <w:rsid w:val="003C2385"/>
    <w:rsid w:val="003F155C"/>
    <w:rsid w:val="00444BD0"/>
    <w:rsid w:val="004A04FB"/>
    <w:rsid w:val="004A215D"/>
    <w:rsid w:val="004C2C8F"/>
    <w:rsid w:val="004F01FA"/>
    <w:rsid w:val="004F6D38"/>
    <w:rsid w:val="00502EF3"/>
    <w:rsid w:val="00526435"/>
    <w:rsid w:val="005430B7"/>
    <w:rsid w:val="005579F0"/>
    <w:rsid w:val="00563829"/>
    <w:rsid w:val="00572A7D"/>
    <w:rsid w:val="00581079"/>
    <w:rsid w:val="0059225F"/>
    <w:rsid w:val="005C7652"/>
    <w:rsid w:val="005E18AA"/>
    <w:rsid w:val="005F4366"/>
    <w:rsid w:val="00604287"/>
    <w:rsid w:val="006133BB"/>
    <w:rsid w:val="00615269"/>
    <w:rsid w:val="00636618"/>
    <w:rsid w:val="00652689"/>
    <w:rsid w:val="00666925"/>
    <w:rsid w:val="00681AA9"/>
    <w:rsid w:val="006A5535"/>
    <w:rsid w:val="006B38C2"/>
    <w:rsid w:val="006B5F9F"/>
    <w:rsid w:val="006C68EE"/>
    <w:rsid w:val="00702CBA"/>
    <w:rsid w:val="007279FB"/>
    <w:rsid w:val="0074616E"/>
    <w:rsid w:val="0075287A"/>
    <w:rsid w:val="007611E7"/>
    <w:rsid w:val="00790DBE"/>
    <w:rsid w:val="007B0EFB"/>
    <w:rsid w:val="007B6AC3"/>
    <w:rsid w:val="007C277F"/>
    <w:rsid w:val="007C5775"/>
    <w:rsid w:val="007D357F"/>
    <w:rsid w:val="008074DB"/>
    <w:rsid w:val="008077F8"/>
    <w:rsid w:val="00822292"/>
    <w:rsid w:val="00825EF0"/>
    <w:rsid w:val="008517E4"/>
    <w:rsid w:val="008821C8"/>
    <w:rsid w:val="0089703B"/>
    <w:rsid w:val="0089775D"/>
    <w:rsid w:val="008C3292"/>
    <w:rsid w:val="008E1272"/>
    <w:rsid w:val="008E395B"/>
    <w:rsid w:val="008F4F30"/>
    <w:rsid w:val="008F53DC"/>
    <w:rsid w:val="009010A0"/>
    <w:rsid w:val="00910FDE"/>
    <w:rsid w:val="00924B7F"/>
    <w:rsid w:val="00934DB8"/>
    <w:rsid w:val="00941C45"/>
    <w:rsid w:val="00952F65"/>
    <w:rsid w:val="0097380E"/>
    <w:rsid w:val="009754D3"/>
    <w:rsid w:val="00986D4A"/>
    <w:rsid w:val="009F45EF"/>
    <w:rsid w:val="009F7445"/>
    <w:rsid w:val="00A1259A"/>
    <w:rsid w:val="00A155C2"/>
    <w:rsid w:val="00A44380"/>
    <w:rsid w:val="00A54F20"/>
    <w:rsid w:val="00A873C9"/>
    <w:rsid w:val="00A93ADF"/>
    <w:rsid w:val="00A94D05"/>
    <w:rsid w:val="00AF4040"/>
    <w:rsid w:val="00B00BFD"/>
    <w:rsid w:val="00B02A7A"/>
    <w:rsid w:val="00B22562"/>
    <w:rsid w:val="00B30ECA"/>
    <w:rsid w:val="00B6066A"/>
    <w:rsid w:val="00B659C1"/>
    <w:rsid w:val="00B70CC1"/>
    <w:rsid w:val="00B856E4"/>
    <w:rsid w:val="00B87801"/>
    <w:rsid w:val="00B87C6A"/>
    <w:rsid w:val="00B97558"/>
    <w:rsid w:val="00BA260B"/>
    <w:rsid w:val="00BA310C"/>
    <w:rsid w:val="00BA588E"/>
    <w:rsid w:val="00BB3BAD"/>
    <w:rsid w:val="00BE01B9"/>
    <w:rsid w:val="00BF7090"/>
    <w:rsid w:val="00BF7EED"/>
    <w:rsid w:val="00C0111B"/>
    <w:rsid w:val="00C04E87"/>
    <w:rsid w:val="00C33707"/>
    <w:rsid w:val="00C475F5"/>
    <w:rsid w:val="00C549AE"/>
    <w:rsid w:val="00CA3E02"/>
    <w:rsid w:val="00CD01FC"/>
    <w:rsid w:val="00CD06C5"/>
    <w:rsid w:val="00CE03B7"/>
    <w:rsid w:val="00CE76B4"/>
    <w:rsid w:val="00CF278D"/>
    <w:rsid w:val="00CF4DCD"/>
    <w:rsid w:val="00CF74F4"/>
    <w:rsid w:val="00D0330B"/>
    <w:rsid w:val="00D2625F"/>
    <w:rsid w:val="00D30F90"/>
    <w:rsid w:val="00D469F9"/>
    <w:rsid w:val="00D47AD9"/>
    <w:rsid w:val="00D56E37"/>
    <w:rsid w:val="00D60219"/>
    <w:rsid w:val="00D67769"/>
    <w:rsid w:val="00D80BB1"/>
    <w:rsid w:val="00D8696F"/>
    <w:rsid w:val="00D93F7D"/>
    <w:rsid w:val="00DB12D4"/>
    <w:rsid w:val="00DC529D"/>
    <w:rsid w:val="00DD74C7"/>
    <w:rsid w:val="00DE4F62"/>
    <w:rsid w:val="00DE69ED"/>
    <w:rsid w:val="00E04568"/>
    <w:rsid w:val="00E175C4"/>
    <w:rsid w:val="00E439F2"/>
    <w:rsid w:val="00E47749"/>
    <w:rsid w:val="00E5666F"/>
    <w:rsid w:val="00E61C82"/>
    <w:rsid w:val="00E71896"/>
    <w:rsid w:val="00E76ADC"/>
    <w:rsid w:val="00E76E5D"/>
    <w:rsid w:val="00E868CC"/>
    <w:rsid w:val="00E90647"/>
    <w:rsid w:val="00E91124"/>
    <w:rsid w:val="00E97316"/>
    <w:rsid w:val="00EC6BA9"/>
    <w:rsid w:val="00F0784A"/>
    <w:rsid w:val="00F10E76"/>
    <w:rsid w:val="00F14758"/>
    <w:rsid w:val="00F27F0E"/>
    <w:rsid w:val="00F36425"/>
    <w:rsid w:val="00F371B0"/>
    <w:rsid w:val="00F41197"/>
    <w:rsid w:val="00F57BA2"/>
    <w:rsid w:val="00FA3D9B"/>
    <w:rsid w:val="00FA4149"/>
    <w:rsid w:val="00FB4821"/>
    <w:rsid w:val="00FD70FC"/>
    <w:rsid w:val="00FF3099"/>
    <w:rsid w:val="00FF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7C53"/>
  <w15:chartTrackingRefBased/>
  <w15:docId w15:val="{70A86A40-9A9A-41A4-BB12-3975E86E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57F"/>
  </w:style>
  <w:style w:type="paragraph" w:styleId="Heading2">
    <w:name w:val="heading 2"/>
    <w:basedOn w:val="Normal"/>
    <w:link w:val="Heading2Char"/>
    <w:uiPriority w:val="9"/>
    <w:qFormat/>
    <w:rsid w:val="00752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2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8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287A"/>
    <w:rPr>
      <w:rFonts w:ascii="Times New Roman" w:eastAsia="Times New Roman" w:hAnsi="Times New Roman" w:cs="Times New Roman"/>
      <w:b/>
      <w:bCs/>
      <w:sz w:val="27"/>
      <w:szCs w:val="27"/>
    </w:rPr>
  </w:style>
  <w:style w:type="paragraph" w:customStyle="1" w:styleId="msonormal0">
    <w:name w:val="msonormal"/>
    <w:basedOn w:val="Normal"/>
    <w:rsid w:val="007528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287A"/>
    <w:rPr>
      <w:color w:val="0000FF"/>
      <w:u w:val="single"/>
    </w:rPr>
  </w:style>
  <w:style w:type="character" w:styleId="FollowedHyperlink">
    <w:name w:val="FollowedHyperlink"/>
    <w:basedOn w:val="DefaultParagraphFont"/>
    <w:uiPriority w:val="99"/>
    <w:semiHidden/>
    <w:unhideWhenUsed/>
    <w:rsid w:val="0075287A"/>
    <w:rPr>
      <w:color w:val="800080"/>
      <w:u w:val="single"/>
    </w:rPr>
  </w:style>
  <w:style w:type="paragraph" w:styleId="NormalWeb">
    <w:name w:val="Normal (Web)"/>
    <w:basedOn w:val="Normal"/>
    <w:uiPriority w:val="99"/>
    <w:semiHidden/>
    <w:unhideWhenUsed/>
    <w:rsid w:val="007528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87A"/>
    <w:rPr>
      <w:b/>
      <w:bCs/>
    </w:rPr>
  </w:style>
  <w:style w:type="character" w:customStyle="1" w:styleId="apple-converted-space">
    <w:name w:val="apple-converted-space"/>
    <w:basedOn w:val="DefaultParagraphFont"/>
    <w:rsid w:val="0075287A"/>
  </w:style>
  <w:style w:type="paragraph" w:styleId="ListParagraph">
    <w:name w:val="List Paragraph"/>
    <w:basedOn w:val="Normal"/>
    <w:uiPriority w:val="34"/>
    <w:qFormat/>
    <w:rsid w:val="007D357F"/>
    <w:pPr>
      <w:ind w:left="720"/>
      <w:contextualSpacing/>
    </w:pPr>
  </w:style>
  <w:style w:type="paragraph" w:styleId="Header">
    <w:name w:val="header"/>
    <w:basedOn w:val="Normal"/>
    <w:link w:val="HeaderChar"/>
    <w:uiPriority w:val="99"/>
    <w:unhideWhenUsed/>
    <w:rsid w:val="00294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629"/>
  </w:style>
  <w:style w:type="paragraph" w:styleId="Footer">
    <w:name w:val="footer"/>
    <w:basedOn w:val="Normal"/>
    <w:link w:val="FooterChar"/>
    <w:uiPriority w:val="99"/>
    <w:unhideWhenUsed/>
    <w:rsid w:val="00294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629"/>
  </w:style>
  <w:style w:type="paragraph" w:styleId="BalloonText">
    <w:name w:val="Balloon Text"/>
    <w:basedOn w:val="Normal"/>
    <w:link w:val="BalloonTextChar"/>
    <w:uiPriority w:val="99"/>
    <w:semiHidden/>
    <w:unhideWhenUsed/>
    <w:rsid w:val="00A87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3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46508">
      <w:bodyDiv w:val="1"/>
      <w:marLeft w:val="0"/>
      <w:marRight w:val="0"/>
      <w:marTop w:val="0"/>
      <w:marBottom w:val="0"/>
      <w:divBdr>
        <w:top w:val="none" w:sz="0" w:space="0" w:color="auto"/>
        <w:left w:val="none" w:sz="0" w:space="0" w:color="auto"/>
        <w:bottom w:val="none" w:sz="0" w:space="0" w:color="auto"/>
        <w:right w:val="none" w:sz="0" w:space="0" w:color="auto"/>
      </w:divBdr>
      <w:divsChild>
        <w:div w:id="2036227688">
          <w:marLeft w:val="0"/>
          <w:marRight w:val="0"/>
          <w:marTop w:val="0"/>
          <w:marBottom w:val="0"/>
          <w:divBdr>
            <w:top w:val="none" w:sz="0" w:space="0" w:color="auto"/>
            <w:left w:val="none" w:sz="0" w:space="0" w:color="auto"/>
            <w:bottom w:val="none" w:sz="0" w:space="0" w:color="auto"/>
            <w:right w:val="none" w:sz="0" w:space="0" w:color="auto"/>
          </w:divBdr>
          <w:divsChild>
            <w:div w:id="1472598874">
              <w:marLeft w:val="0"/>
              <w:marRight w:val="0"/>
              <w:marTop w:val="0"/>
              <w:marBottom w:val="0"/>
              <w:divBdr>
                <w:top w:val="none" w:sz="0" w:space="0" w:color="auto"/>
                <w:left w:val="none" w:sz="0" w:space="0" w:color="auto"/>
                <w:bottom w:val="none" w:sz="0" w:space="0" w:color="auto"/>
                <w:right w:val="none" w:sz="0" w:space="0" w:color="auto"/>
              </w:divBdr>
            </w:div>
            <w:div w:id="277031772">
              <w:marLeft w:val="0"/>
              <w:marRight w:val="0"/>
              <w:marTop w:val="0"/>
              <w:marBottom w:val="0"/>
              <w:divBdr>
                <w:top w:val="none" w:sz="0" w:space="0" w:color="auto"/>
                <w:left w:val="none" w:sz="0" w:space="0" w:color="auto"/>
                <w:bottom w:val="none" w:sz="0" w:space="0" w:color="auto"/>
                <w:right w:val="none" w:sz="0" w:space="0" w:color="auto"/>
              </w:divBdr>
            </w:div>
          </w:divsChild>
        </w:div>
        <w:div w:id="152838279">
          <w:marLeft w:val="0"/>
          <w:marRight w:val="0"/>
          <w:marTop w:val="0"/>
          <w:marBottom w:val="0"/>
          <w:divBdr>
            <w:top w:val="none" w:sz="0" w:space="0" w:color="auto"/>
            <w:left w:val="none" w:sz="0" w:space="0" w:color="auto"/>
            <w:bottom w:val="none" w:sz="0" w:space="0" w:color="auto"/>
            <w:right w:val="none" w:sz="0" w:space="0" w:color="auto"/>
          </w:divBdr>
          <w:divsChild>
            <w:div w:id="1446391986">
              <w:marLeft w:val="0"/>
              <w:marRight w:val="0"/>
              <w:marTop w:val="0"/>
              <w:marBottom w:val="0"/>
              <w:divBdr>
                <w:top w:val="none" w:sz="0" w:space="0" w:color="auto"/>
                <w:left w:val="none" w:sz="0" w:space="0" w:color="auto"/>
                <w:bottom w:val="none" w:sz="0" w:space="0" w:color="auto"/>
                <w:right w:val="none" w:sz="0" w:space="0" w:color="auto"/>
              </w:divBdr>
            </w:div>
            <w:div w:id="665284089">
              <w:marLeft w:val="0"/>
              <w:marRight w:val="0"/>
              <w:marTop w:val="0"/>
              <w:marBottom w:val="0"/>
              <w:divBdr>
                <w:top w:val="none" w:sz="0" w:space="0" w:color="auto"/>
                <w:left w:val="none" w:sz="0" w:space="0" w:color="auto"/>
                <w:bottom w:val="none" w:sz="0" w:space="0" w:color="auto"/>
                <w:right w:val="none" w:sz="0" w:space="0" w:color="auto"/>
              </w:divBdr>
              <w:divsChild>
                <w:div w:id="597838070">
                  <w:marLeft w:val="300"/>
                  <w:marRight w:val="4050"/>
                  <w:marTop w:val="0"/>
                  <w:marBottom w:val="0"/>
                  <w:divBdr>
                    <w:top w:val="none" w:sz="0" w:space="0" w:color="auto"/>
                    <w:left w:val="none" w:sz="0" w:space="0" w:color="auto"/>
                    <w:bottom w:val="none" w:sz="0" w:space="0" w:color="auto"/>
                    <w:right w:val="none" w:sz="0" w:space="0" w:color="auto"/>
                  </w:divBdr>
                </w:div>
              </w:divsChild>
            </w:div>
            <w:div w:id="112866636">
              <w:marLeft w:val="0"/>
              <w:marRight w:val="0"/>
              <w:marTop w:val="0"/>
              <w:marBottom w:val="0"/>
              <w:divBdr>
                <w:top w:val="none" w:sz="0" w:space="0" w:color="auto"/>
                <w:left w:val="none" w:sz="0" w:space="0" w:color="auto"/>
                <w:bottom w:val="none" w:sz="0" w:space="0" w:color="auto"/>
                <w:right w:val="none" w:sz="0" w:space="0" w:color="auto"/>
              </w:divBdr>
              <w:divsChild>
                <w:div w:id="1734428821">
                  <w:marLeft w:val="300"/>
                  <w:marRight w:val="4050"/>
                  <w:marTop w:val="0"/>
                  <w:marBottom w:val="0"/>
                  <w:divBdr>
                    <w:top w:val="none" w:sz="0" w:space="0" w:color="auto"/>
                    <w:left w:val="none" w:sz="0" w:space="0" w:color="auto"/>
                    <w:bottom w:val="none" w:sz="0" w:space="0" w:color="auto"/>
                    <w:right w:val="none" w:sz="0" w:space="0" w:color="auto"/>
                  </w:divBdr>
                </w:div>
                <w:div w:id="630939565">
                  <w:marLeft w:val="300"/>
                  <w:marRight w:val="4050"/>
                  <w:marTop w:val="0"/>
                  <w:marBottom w:val="0"/>
                  <w:divBdr>
                    <w:top w:val="none" w:sz="0" w:space="0" w:color="auto"/>
                    <w:left w:val="none" w:sz="0" w:space="0" w:color="auto"/>
                    <w:bottom w:val="none" w:sz="0" w:space="0" w:color="auto"/>
                    <w:right w:val="none" w:sz="0" w:space="0" w:color="auto"/>
                  </w:divBdr>
                </w:div>
                <w:div w:id="1428386441">
                  <w:marLeft w:val="300"/>
                  <w:marRight w:val="4050"/>
                  <w:marTop w:val="0"/>
                  <w:marBottom w:val="0"/>
                  <w:divBdr>
                    <w:top w:val="none" w:sz="0" w:space="0" w:color="auto"/>
                    <w:left w:val="none" w:sz="0" w:space="0" w:color="auto"/>
                    <w:bottom w:val="none" w:sz="0" w:space="0" w:color="auto"/>
                    <w:right w:val="none" w:sz="0" w:space="0" w:color="auto"/>
                  </w:divBdr>
                </w:div>
                <w:div w:id="2146464199">
                  <w:marLeft w:val="300"/>
                  <w:marRight w:val="4050"/>
                  <w:marTop w:val="0"/>
                  <w:marBottom w:val="0"/>
                  <w:divBdr>
                    <w:top w:val="none" w:sz="0" w:space="0" w:color="auto"/>
                    <w:left w:val="none" w:sz="0" w:space="0" w:color="auto"/>
                    <w:bottom w:val="none" w:sz="0" w:space="0" w:color="auto"/>
                    <w:right w:val="none" w:sz="0" w:space="0" w:color="auto"/>
                  </w:divBdr>
                </w:div>
                <w:div w:id="1522472467">
                  <w:marLeft w:val="300"/>
                  <w:marRight w:val="4050"/>
                  <w:marTop w:val="0"/>
                  <w:marBottom w:val="0"/>
                  <w:divBdr>
                    <w:top w:val="none" w:sz="0" w:space="0" w:color="auto"/>
                    <w:left w:val="none" w:sz="0" w:space="0" w:color="auto"/>
                    <w:bottom w:val="none" w:sz="0" w:space="0" w:color="auto"/>
                    <w:right w:val="none" w:sz="0" w:space="0" w:color="auto"/>
                  </w:divBdr>
                </w:div>
                <w:div w:id="1806116810">
                  <w:marLeft w:val="300"/>
                  <w:marRight w:val="4050"/>
                  <w:marTop w:val="0"/>
                  <w:marBottom w:val="0"/>
                  <w:divBdr>
                    <w:top w:val="none" w:sz="0" w:space="0" w:color="auto"/>
                    <w:left w:val="none" w:sz="0" w:space="0" w:color="auto"/>
                    <w:bottom w:val="none" w:sz="0" w:space="0" w:color="auto"/>
                    <w:right w:val="none" w:sz="0" w:space="0" w:color="auto"/>
                  </w:divBdr>
                </w:div>
                <w:div w:id="1277102491">
                  <w:marLeft w:val="300"/>
                  <w:marRight w:val="4050"/>
                  <w:marTop w:val="0"/>
                  <w:marBottom w:val="0"/>
                  <w:divBdr>
                    <w:top w:val="none" w:sz="0" w:space="0" w:color="auto"/>
                    <w:left w:val="none" w:sz="0" w:space="0" w:color="auto"/>
                    <w:bottom w:val="none" w:sz="0" w:space="0" w:color="auto"/>
                    <w:right w:val="none" w:sz="0" w:space="0" w:color="auto"/>
                  </w:divBdr>
                </w:div>
              </w:divsChild>
            </w:div>
            <w:div w:id="281575059">
              <w:marLeft w:val="0"/>
              <w:marRight w:val="0"/>
              <w:marTop w:val="0"/>
              <w:marBottom w:val="0"/>
              <w:divBdr>
                <w:top w:val="none" w:sz="0" w:space="0" w:color="auto"/>
                <w:left w:val="none" w:sz="0" w:space="0" w:color="auto"/>
                <w:bottom w:val="none" w:sz="0" w:space="0" w:color="auto"/>
                <w:right w:val="none" w:sz="0" w:space="0" w:color="auto"/>
              </w:divBdr>
              <w:divsChild>
                <w:div w:id="626621766">
                  <w:marLeft w:val="300"/>
                  <w:marRight w:val="4050"/>
                  <w:marTop w:val="0"/>
                  <w:marBottom w:val="0"/>
                  <w:divBdr>
                    <w:top w:val="none" w:sz="0" w:space="0" w:color="auto"/>
                    <w:left w:val="none" w:sz="0" w:space="0" w:color="auto"/>
                    <w:bottom w:val="none" w:sz="0" w:space="0" w:color="auto"/>
                    <w:right w:val="none" w:sz="0" w:space="0" w:color="auto"/>
                  </w:divBdr>
                </w:div>
                <w:div w:id="673192968">
                  <w:marLeft w:val="300"/>
                  <w:marRight w:val="4050"/>
                  <w:marTop w:val="0"/>
                  <w:marBottom w:val="0"/>
                  <w:divBdr>
                    <w:top w:val="none" w:sz="0" w:space="0" w:color="auto"/>
                    <w:left w:val="none" w:sz="0" w:space="0" w:color="auto"/>
                    <w:bottom w:val="none" w:sz="0" w:space="0" w:color="auto"/>
                    <w:right w:val="none" w:sz="0" w:space="0" w:color="auto"/>
                  </w:divBdr>
                </w:div>
                <w:div w:id="1888368084">
                  <w:marLeft w:val="300"/>
                  <w:marRight w:val="4050"/>
                  <w:marTop w:val="0"/>
                  <w:marBottom w:val="0"/>
                  <w:divBdr>
                    <w:top w:val="none" w:sz="0" w:space="0" w:color="auto"/>
                    <w:left w:val="none" w:sz="0" w:space="0" w:color="auto"/>
                    <w:bottom w:val="none" w:sz="0" w:space="0" w:color="auto"/>
                    <w:right w:val="none" w:sz="0" w:space="0" w:color="auto"/>
                  </w:divBdr>
                </w:div>
                <w:div w:id="159201356">
                  <w:marLeft w:val="300"/>
                  <w:marRight w:val="4050"/>
                  <w:marTop w:val="0"/>
                  <w:marBottom w:val="0"/>
                  <w:divBdr>
                    <w:top w:val="none" w:sz="0" w:space="0" w:color="auto"/>
                    <w:left w:val="none" w:sz="0" w:space="0" w:color="auto"/>
                    <w:bottom w:val="none" w:sz="0" w:space="0" w:color="auto"/>
                    <w:right w:val="none" w:sz="0" w:space="0" w:color="auto"/>
                  </w:divBdr>
                </w:div>
                <w:div w:id="2024477670">
                  <w:marLeft w:val="300"/>
                  <w:marRight w:val="4050"/>
                  <w:marTop w:val="0"/>
                  <w:marBottom w:val="0"/>
                  <w:divBdr>
                    <w:top w:val="none" w:sz="0" w:space="0" w:color="auto"/>
                    <w:left w:val="none" w:sz="0" w:space="0" w:color="auto"/>
                    <w:bottom w:val="none" w:sz="0" w:space="0" w:color="auto"/>
                    <w:right w:val="none" w:sz="0" w:space="0" w:color="auto"/>
                  </w:divBdr>
                </w:div>
                <w:div w:id="233862555">
                  <w:marLeft w:val="300"/>
                  <w:marRight w:val="4050"/>
                  <w:marTop w:val="0"/>
                  <w:marBottom w:val="0"/>
                  <w:divBdr>
                    <w:top w:val="none" w:sz="0" w:space="0" w:color="auto"/>
                    <w:left w:val="none" w:sz="0" w:space="0" w:color="auto"/>
                    <w:bottom w:val="none" w:sz="0" w:space="0" w:color="auto"/>
                    <w:right w:val="none" w:sz="0" w:space="0" w:color="auto"/>
                  </w:divBdr>
                </w:div>
                <w:div w:id="2092655280">
                  <w:marLeft w:val="300"/>
                  <w:marRight w:val="4050"/>
                  <w:marTop w:val="0"/>
                  <w:marBottom w:val="0"/>
                  <w:divBdr>
                    <w:top w:val="none" w:sz="0" w:space="0" w:color="auto"/>
                    <w:left w:val="none" w:sz="0" w:space="0" w:color="auto"/>
                    <w:bottom w:val="none" w:sz="0" w:space="0" w:color="auto"/>
                    <w:right w:val="none" w:sz="0" w:space="0" w:color="auto"/>
                  </w:divBdr>
                </w:div>
                <w:div w:id="1136875988">
                  <w:marLeft w:val="300"/>
                  <w:marRight w:val="4050"/>
                  <w:marTop w:val="0"/>
                  <w:marBottom w:val="0"/>
                  <w:divBdr>
                    <w:top w:val="none" w:sz="0" w:space="0" w:color="auto"/>
                    <w:left w:val="none" w:sz="0" w:space="0" w:color="auto"/>
                    <w:bottom w:val="none" w:sz="0" w:space="0" w:color="auto"/>
                    <w:right w:val="none" w:sz="0" w:space="0" w:color="auto"/>
                  </w:divBdr>
                </w:div>
                <w:div w:id="165216516">
                  <w:marLeft w:val="300"/>
                  <w:marRight w:val="4050"/>
                  <w:marTop w:val="0"/>
                  <w:marBottom w:val="0"/>
                  <w:divBdr>
                    <w:top w:val="none" w:sz="0" w:space="0" w:color="auto"/>
                    <w:left w:val="none" w:sz="0" w:space="0" w:color="auto"/>
                    <w:bottom w:val="none" w:sz="0" w:space="0" w:color="auto"/>
                    <w:right w:val="none" w:sz="0" w:space="0" w:color="auto"/>
                  </w:divBdr>
                </w:div>
                <w:div w:id="1700660047">
                  <w:marLeft w:val="300"/>
                  <w:marRight w:val="4050"/>
                  <w:marTop w:val="0"/>
                  <w:marBottom w:val="0"/>
                  <w:divBdr>
                    <w:top w:val="none" w:sz="0" w:space="0" w:color="auto"/>
                    <w:left w:val="none" w:sz="0" w:space="0" w:color="auto"/>
                    <w:bottom w:val="none" w:sz="0" w:space="0" w:color="auto"/>
                    <w:right w:val="none" w:sz="0" w:space="0" w:color="auto"/>
                  </w:divBdr>
                </w:div>
                <w:div w:id="318269379">
                  <w:marLeft w:val="300"/>
                  <w:marRight w:val="4050"/>
                  <w:marTop w:val="0"/>
                  <w:marBottom w:val="0"/>
                  <w:divBdr>
                    <w:top w:val="none" w:sz="0" w:space="0" w:color="auto"/>
                    <w:left w:val="none" w:sz="0" w:space="0" w:color="auto"/>
                    <w:bottom w:val="none" w:sz="0" w:space="0" w:color="auto"/>
                    <w:right w:val="none" w:sz="0" w:space="0" w:color="auto"/>
                  </w:divBdr>
                </w:div>
                <w:div w:id="1934050502">
                  <w:marLeft w:val="300"/>
                  <w:marRight w:val="4050"/>
                  <w:marTop w:val="0"/>
                  <w:marBottom w:val="0"/>
                  <w:divBdr>
                    <w:top w:val="none" w:sz="0" w:space="0" w:color="auto"/>
                    <w:left w:val="none" w:sz="0" w:space="0" w:color="auto"/>
                    <w:bottom w:val="none" w:sz="0" w:space="0" w:color="auto"/>
                    <w:right w:val="none" w:sz="0" w:space="0" w:color="auto"/>
                  </w:divBdr>
                </w:div>
                <w:div w:id="1599025513">
                  <w:marLeft w:val="300"/>
                  <w:marRight w:val="4050"/>
                  <w:marTop w:val="0"/>
                  <w:marBottom w:val="0"/>
                  <w:divBdr>
                    <w:top w:val="none" w:sz="0" w:space="0" w:color="auto"/>
                    <w:left w:val="none" w:sz="0" w:space="0" w:color="auto"/>
                    <w:bottom w:val="none" w:sz="0" w:space="0" w:color="auto"/>
                    <w:right w:val="none" w:sz="0" w:space="0" w:color="auto"/>
                  </w:divBdr>
                </w:div>
                <w:div w:id="1459255035">
                  <w:marLeft w:val="300"/>
                  <w:marRight w:val="4050"/>
                  <w:marTop w:val="0"/>
                  <w:marBottom w:val="0"/>
                  <w:divBdr>
                    <w:top w:val="none" w:sz="0" w:space="0" w:color="auto"/>
                    <w:left w:val="none" w:sz="0" w:space="0" w:color="auto"/>
                    <w:bottom w:val="none" w:sz="0" w:space="0" w:color="auto"/>
                    <w:right w:val="none" w:sz="0" w:space="0" w:color="auto"/>
                  </w:divBdr>
                </w:div>
                <w:div w:id="1847358129">
                  <w:marLeft w:val="300"/>
                  <w:marRight w:val="4050"/>
                  <w:marTop w:val="0"/>
                  <w:marBottom w:val="0"/>
                  <w:divBdr>
                    <w:top w:val="none" w:sz="0" w:space="0" w:color="auto"/>
                    <w:left w:val="none" w:sz="0" w:space="0" w:color="auto"/>
                    <w:bottom w:val="none" w:sz="0" w:space="0" w:color="auto"/>
                    <w:right w:val="none" w:sz="0" w:space="0" w:color="auto"/>
                  </w:divBdr>
                </w:div>
                <w:div w:id="756488255">
                  <w:marLeft w:val="300"/>
                  <w:marRight w:val="4050"/>
                  <w:marTop w:val="0"/>
                  <w:marBottom w:val="0"/>
                  <w:divBdr>
                    <w:top w:val="none" w:sz="0" w:space="0" w:color="auto"/>
                    <w:left w:val="none" w:sz="0" w:space="0" w:color="auto"/>
                    <w:bottom w:val="none" w:sz="0" w:space="0" w:color="auto"/>
                    <w:right w:val="none" w:sz="0" w:space="0" w:color="auto"/>
                  </w:divBdr>
                </w:div>
                <w:div w:id="314800596">
                  <w:marLeft w:val="300"/>
                  <w:marRight w:val="4050"/>
                  <w:marTop w:val="0"/>
                  <w:marBottom w:val="0"/>
                  <w:divBdr>
                    <w:top w:val="none" w:sz="0" w:space="0" w:color="auto"/>
                    <w:left w:val="none" w:sz="0" w:space="0" w:color="auto"/>
                    <w:bottom w:val="none" w:sz="0" w:space="0" w:color="auto"/>
                    <w:right w:val="none" w:sz="0" w:space="0" w:color="auto"/>
                  </w:divBdr>
                </w:div>
                <w:div w:id="1676228852">
                  <w:marLeft w:val="300"/>
                  <w:marRight w:val="4050"/>
                  <w:marTop w:val="0"/>
                  <w:marBottom w:val="0"/>
                  <w:divBdr>
                    <w:top w:val="none" w:sz="0" w:space="0" w:color="auto"/>
                    <w:left w:val="none" w:sz="0" w:space="0" w:color="auto"/>
                    <w:bottom w:val="none" w:sz="0" w:space="0" w:color="auto"/>
                    <w:right w:val="none" w:sz="0" w:space="0" w:color="auto"/>
                  </w:divBdr>
                </w:div>
                <w:div w:id="1397971113">
                  <w:marLeft w:val="300"/>
                  <w:marRight w:val="4050"/>
                  <w:marTop w:val="0"/>
                  <w:marBottom w:val="0"/>
                  <w:divBdr>
                    <w:top w:val="none" w:sz="0" w:space="0" w:color="auto"/>
                    <w:left w:val="none" w:sz="0" w:space="0" w:color="auto"/>
                    <w:bottom w:val="none" w:sz="0" w:space="0" w:color="auto"/>
                    <w:right w:val="none" w:sz="0" w:space="0" w:color="auto"/>
                  </w:divBdr>
                </w:div>
                <w:div w:id="1251507823">
                  <w:marLeft w:val="300"/>
                  <w:marRight w:val="4050"/>
                  <w:marTop w:val="0"/>
                  <w:marBottom w:val="0"/>
                  <w:divBdr>
                    <w:top w:val="none" w:sz="0" w:space="0" w:color="auto"/>
                    <w:left w:val="none" w:sz="0" w:space="0" w:color="auto"/>
                    <w:bottom w:val="none" w:sz="0" w:space="0" w:color="auto"/>
                    <w:right w:val="none" w:sz="0" w:space="0" w:color="auto"/>
                  </w:divBdr>
                </w:div>
                <w:div w:id="212549360">
                  <w:marLeft w:val="300"/>
                  <w:marRight w:val="4050"/>
                  <w:marTop w:val="0"/>
                  <w:marBottom w:val="0"/>
                  <w:divBdr>
                    <w:top w:val="none" w:sz="0" w:space="0" w:color="auto"/>
                    <w:left w:val="none" w:sz="0" w:space="0" w:color="auto"/>
                    <w:bottom w:val="none" w:sz="0" w:space="0" w:color="auto"/>
                    <w:right w:val="none" w:sz="0" w:space="0" w:color="auto"/>
                  </w:divBdr>
                </w:div>
                <w:div w:id="1785803288">
                  <w:marLeft w:val="300"/>
                  <w:marRight w:val="4050"/>
                  <w:marTop w:val="0"/>
                  <w:marBottom w:val="0"/>
                  <w:divBdr>
                    <w:top w:val="none" w:sz="0" w:space="0" w:color="auto"/>
                    <w:left w:val="none" w:sz="0" w:space="0" w:color="auto"/>
                    <w:bottom w:val="none" w:sz="0" w:space="0" w:color="auto"/>
                    <w:right w:val="none" w:sz="0" w:space="0" w:color="auto"/>
                  </w:divBdr>
                </w:div>
                <w:div w:id="2144689428">
                  <w:marLeft w:val="300"/>
                  <w:marRight w:val="4050"/>
                  <w:marTop w:val="0"/>
                  <w:marBottom w:val="0"/>
                  <w:divBdr>
                    <w:top w:val="none" w:sz="0" w:space="0" w:color="auto"/>
                    <w:left w:val="none" w:sz="0" w:space="0" w:color="auto"/>
                    <w:bottom w:val="none" w:sz="0" w:space="0" w:color="auto"/>
                    <w:right w:val="none" w:sz="0" w:space="0" w:color="auto"/>
                  </w:divBdr>
                </w:div>
                <w:div w:id="1625959257">
                  <w:marLeft w:val="300"/>
                  <w:marRight w:val="4050"/>
                  <w:marTop w:val="0"/>
                  <w:marBottom w:val="0"/>
                  <w:divBdr>
                    <w:top w:val="none" w:sz="0" w:space="0" w:color="auto"/>
                    <w:left w:val="none" w:sz="0" w:space="0" w:color="auto"/>
                    <w:bottom w:val="none" w:sz="0" w:space="0" w:color="auto"/>
                    <w:right w:val="none" w:sz="0" w:space="0" w:color="auto"/>
                  </w:divBdr>
                </w:div>
                <w:div w:id="366177888">
                  <w:marLeft w:val="300"/>
                  <w:marRight w:val="4050"/>
                  <w:marTop w:val="0"/>
                  <w:marBottom w:val="0"/>
                  <w:divBdr>
                    <w:top w:val="none" w:sz="0" w:space="0" w:color="auto"/>
                    <w:left w:val="none" w:sz="0" w:space="0" w:color="auto"/>
                    <w:bottom w:val="none" w:sz="0" w:space="0" w:color="auto"/>
                    <w:right w:val="none" w:sz="0" w:space="0" w:color="auto"/>
                  </w:divBdr>
                </w:div>
                <w:div w:id="1149057621">
                  <w:marLeft w:val="300"/>
                  <w:marRight w:val="4050"/>
                  <w:marTop w:val="0"/>
                  <w:marBottom w:val="0"/>
                  <w:divBdr>
                    <w:top w:val="none" w:sz="0" w:space="0" w:color="auto"/>
                    <w:left w:val="none" w:sz="0" w:space="0" w:color="auto"/>
                    <w:bottom w:val="none" w:sz="0" w:space="0" w:color="auto"/>
                    <w:right w:val="none" w:sz="0" w:space="0" w:color="auto"/>
                  </w:divBdr>
                </w:div>
                <w:div w:id="1600018253">
                  <w:marLeft w:val="300"/>
                  <w:marRight w:val="4050"/>
                  <w:marTop w:val="0"/>
                  <w:marBottom w:val="0"/>
                  <w:divBdr>
                    <w:top w:val="none" w:sz="0" w:space="0" w:color="auto"/>
                    <w:left w:val="none" w:sz="0" w:space="0" w:color="auto"/>
                    <w:bottom w:val="none" w:sz="0" w:space="0" w:color="auto"/>
                    <w:right w:val="none" w:sz="0" w:space="0" w:color="auto"/>
                  </w:divBdr>
                </w:div>
                <w:div w:id="2092197642">
                  <w:marLeft w:val="300"/>
                  <w:marRight w:val="4050"/>
                  <w:marTop w:val="0"/>
                  <w:marBottom w:val="0"/>
                  <w:divBdr>
                    <w:top w:val="none" w:sz="0" w:space="0" w:color="auto"/>
                    <w:left w:val="none" w:sz="0" w:space="0" w:color="auto"/>
                    <w:bottom w:val="none" w:sz="0" w:space="0" w:color="auto"/>
                    <w:right w:val="none" w:sz="0" w:space="0" w:color="auto"/>
                  </w:divBdr>
                </w:div>
              </w:divsChild>
            </w:div>
          </w:divsChild>
        </w:div>
        <w:div w:id="592975080">
          <w:marLeft w:val="0"/>
          <w:marRight w:val="0"/>
          <w:marTop w:val="0"/>
          <w:marBottom w:val="0"/>
          <w:divBdr>
            <w:top w:val="none" w:sz="0" w:space="0" w:color="auto"/>
            <w:left w:val="none" w:sz="0" w:space="0" w:color="auto"/>
            <w:bottom w:val="none" w:sz="0" w:space="0" w:color="auto"/>
            <w:right w:val="none" w:sz="0" w:space="0" w:color="auto"/>
          </w:divBdr>
          <w:divsChild>
            <w:div w:id="15943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neu.edu/home/kenb/ontologies/oor-usecase.x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cs.neu.edu/home/kenb/ontologies/oor-usecase.x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cs.neu.edu/home/kenb/ontologies/oor-usecase.xml" TargetMode="External"/><Relationship Id="rId4" Type="http://schemas.openxmlformats.org/officeDocument/2006/relationships/webSettings" Target="webSettings.xml"/><Relationship Id="rId9" Type="http://schemas.openxmlformats.org/officeDocument/2006/relationships/hyperlink" Target="http://www.ccs.neu.edu/home/kenb/ontologies/oor-usecas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Rajan</dc:creator>
  <cp:keywords/>
  <dc:description/>
  <cp:lastModifiedBy>Sen, LopamudraX</cp:lastModifiedBy>
  <cp:revision>205</cp:revision>
  <dcterms:created xsi:type="dcterms:W3CDTF">2017-02-01T20:47:00Z</dcterms:created>
  <dcterms:modified xsi:type="dcterms:W3CDTF">2017-04-01T05:23:00Z</dcterms:modified>
</cp:coreProperties>
</file>